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2BE" w:rsidRPr="00285C67" w:rsidRDefault="009D225A" w:rsidP="006574D9">
      <w:pPr>
        <w:tabs>
          <w:tab w:val="left" w:pos="769"/>
        </w:tabs>
        <w:spacing w:line="480" w:lineRule="auto"/>
        <w:jc w:val="both"/>
        <w:rPr>
          <w:rFonts w:ascii="Helvetica" w:hAnsi="Helvetica" w:cs="Arial"/>
          <w:b/>
          <w:sz w:val="20"/>
          <w:szCs w:val="20"/>
          <w:lang w:val="en-US"/>
        </w:rPr>
      </w:pPr>
      <w:r w:rsidRPr="00285C67">
        <w:rPr>
          <w:rFonts w:ascii="Helvetica" w:hAnsi="Helvetica" w:cs="Arial"/>
          <w:b/>
          <w:sz w:val="20"/>
          <w:szCs w:val="20"/>
          <w:lang w:val="en-US"/>
        </w:rPr>
        <w:t>Predicting t</w:t>
      </w:r>
      <w:r w:rsidR="00B96A49" w:rsidRPr="00285C67">
        <w:rPr>
          <w:rFonts w:ascii="Helvetica" w:hAnsi="Helvetica" w:cs="Arial"/>
          <w:b/>
          <w:sz w:val="20"/>
          <w:szCs w:val="20"/>
          <w:lang w:val="en-US"/>
        </w:rPr>
        <w:t>he structure and function of coalesced microbial communities</w:t>
      </w:r>
      <w:r w:rsidR="00B96A49" w:rsidRPr="00285C67" w:rsidDel="00B96A49">
        <w:rPr>
          <w:rFonts w:ascii="Helvetica" w:hAnsi="Helvetica" w:cs="Arial"/>
          <w:b/>
          <w:sz w:val="20"/>
          <w:szCs w:val="20"/>
          <w:lang w:val="en-US"/>
        </w:rPr>
        <w:t xml:space="preserve"> </w:t>
      </w:r>
    </w:p>
    <w:p w:rsidR="00877F61" w:rsidRDefault="00877F61" w:rsidP="006574D9">
      <w:pPr>
        <w:tabs>
          <w:tab w:val="left" w:pos="769"/>
        </w:tabs>
        <w:spacing w:line="480" w:lineRule="auto"/>
        <w:jc w:val="both"/>
        <w:rPr>
          <w:rFonts w:ascii="Helvetica" w:hAnsi="Helvetica" w:cs="Arial"/>
          <w:i/>
          <w:sz w:val="20"/>
          <w:szCs w:val="20"/>
          <w:lang w:val="en-US"/>
        </w:rPr>
      </w:pPr>
    </w:p>
    <w:p w:rsidR="00877F61" w:rsidRPr="00877F61" w:rsidRDefault="00877F61" w:rsidP="006574D9">
      <w:pPr>
        <w:tabs>
          <w:tab w:val="left" w:pos="769"/>
        </w:tabs>
        <w:spacing w:line="480" w:lineRule="auto"/>
        <w:jc w:val="both"/>
        <w:rPr>
          <w:rFonts w:ascii="Helvetica" w:hAnsi="Helvetica" w:cs="Arial"/>
          <w:i/>
          <w:sz w:val="18"/>
          <w:szCs w:val="18"/>
          <w:lang w:val="en-US"/>
        </w:rPr>
      </w:pPr>
      <w:commentRangeStart w:id="0"/>
      <w:r>
        <w:rPr>
          <w:rFonts w:ascii="Helvetica" w:hAnsi="Helvetica" w:cs="Arial"/>
          <w:i/>
          <w:sz w:val="20"/>
          <w:szCs w:val="20"/>
          <w:lang w:val="en-US"/>
        </w:rPr>
        <w:t xml:space="preserve">Subtitle: </w:t>
      </w:r>
      <w:r w:rsidRPr="00877F61">
        <w:rPr>
          <w:rFonts w:ascii="Helvetica" w:hAnsi="Helvetica" w:cs="Arial"/>
          <w:i/>
          <w:sz w:val="20"/>
          <w:szCs w:val="20"/>
          <w:lang w:val="en-US"/>
        </w:rPr>
        <w:t>Most efficient community dominates community mix</w:t>
      </w:r>
      <w:commentRangeEnd w:id="0"/>
      <w:r>
        <w:rPr>
          <w:rStyle w:val="CommentReference"/>
        </w:rPr>
        <w:commentReference w:id="0"/>
      </w:r>
    </w:p>
    <w:p w:rsidR="00E012D7" w:rsidRDefault="00E012D7" w:rsidP="006574D9">
      <w:pPr>
        <w:tabs>
          <w:tab w:val="left" w:pos="769"/>
        </w:tabs>
        <w:spacing w:line="480" w:lineRule="auto"/>
        <w:jc w:val="both"/>
        <w:rPr>
          <w:rFonts w:ascii="Helvetica" w:hAnsi="Helvetica" w:cs="Arial"/>
          <w:sz w:val="20"/>
          <w:szCs w:val="20"/>
        </w:rPr>
      </w:pPr>
    </w:p>
    <w:p w:rsidR="000A1887" w:rsidRPr="00D610C5" w:rsidRDefault="000A1887" w:rsidP="006574D9">
      <w:pPr>
        <w:tabs>
          <w:tab w:val="left" w:pos="769"/>
        </w:tabs>
        <w:spacing w:line="480" w:lineRule="auto"/>
        <w:jc w:val="both"/>
        <w:rPr>
          <w:rFonts w:ascii="Helvetica" w:hAnsi="Helvetica" w:cs="Arial"/>
          <w:sz w:val="20"/>
          <w:szCs w:val="20"/>
          <w:vertAlign w:val="superscript"/>
        </w:rPr>
      </w:pPr>
      <w:r w:rsidRPr="00D610C5">
        <w:rPr>
          <w:rFonts w:ascii="Helvetica" w:hAnsi="Helvetica" w:cs="Arial"/>
          <w:sz w:val="20"/>
          <w:szCs w:val="20"/>
        </w:rPr>
        <w:t>Pawel Sierocinski</w:t>
      </w:r>
      <w:r w:rsidRPr="00D610C5">
        <w:rPr>
          <w:rFonts w:ascii="Helvetica" w:hAnsi="Helvetica" w:cs="Arial"/>
          <w:sz w:val="20"/>
          <w:szCs w:val="20"/>
          <w:vertAlign w:val="superscript"/>
        </w:rPr>
        <w:t>1</w:t>
      </w:r>
      <w:r w:rsidR="00CA4EAC" w:rsidRPr="00877F61">
        <w:rPr>
          <w:rFonts w:ascii="Helvetica" w:hAnsi="Helvetica" w:cs="Arial"/>
          <w:sz w:val="20"/>
          <w:szCs w:val="20"/>
        </w:rPr>
        <w:t>*</w:t>
      </w:r>
      <w:r w:rsidRPr="00877F61">
        <w:rPr>
          <w:rFonts w:ascii="Helvetica" w:hAnsi="Helvetica" w:cs="Arial"/>
          <w:sz w:val="20"/>
          <w:szCs w:val="20"/>
        </w:rPr>
        <w:t>,</w:t>
      </w:r>
      <w:r w:rsidRPr="00D610C5">
        <w:rPr>
          <w:rFonts w:ascii="Helvetica" w:hAnsi="Helvetica" w:cs="Arial"/>
          <w:sz w:val="20"/>
          <w:szCs w:val="20"/>
        </w:rPr>
        <w:t xml:space="preserve"> Kim </w:t>
      </w:r>
      <w:r w:rsidRPr="000016B8">
        <w:rPr>
          <w:rFonts w:ascii="Helvetica" w:hAnsi="Helvetica" w:cs="Arial"/>
          <w:sz w:val="20"/>
          <w:szCs w:val="20"/>
        </w:rPr>
        <w:t>Milferstedt</w:t>
      </w:r>
      <w:r w:rsidRPr="000016B8">
        <w:rPr>
          <w:rFonts w:ascii="Helvetica" w:hAnsi="Helvetica" w:cs="Arial"/>
          <w:sz w:val="20"/>
          <w:szCs w:val="20"/>
          <w:vertAlign w:val="superscript"/>
        </w:rPr>
        <w:t>2</w:t>
      </w:r>
      <w:r>
        <w:rPr>
          <w:rFonts w:ascii="Helvetica" w:hAnsi="Helvetica" w:cs="Arial"/>
          <w:sz w:val="20"/>
          <w:szCs w:val="20"/>
        </w:rPr>
        <w:t xml:space="preserve">, </w:t>
      </w:r>
      <w:r w:rsidRPr="000016B8">
        <w:rPr>
          <w:rFonts w:ascii="Helvetica" w:hAnsi="Helvetica" w:cs="Arial"/>
          <w:sz w:val="20"/>
          <w:szCs w:val="20"/>
        </w:rPr>
        <w:t>Florian</w:t>
      </w:r>
      <w:r w:rsidRPr="00D610C5">
        <w:rPr>
          <w:rFonts w:ascii="Helvetica" w:hAnsi="Helvetica" w:cs="Arial"/>
          <w:sz w:val="20"/>
          <w:szCs w:val="20"/>
        </w:rPr>
        <w:t xml:space="preserve"> Bayer</w:t>
      </w:r>
      <w:r w:rsidRPr="00D610C5">
        <w:rPr>
          <w:rFonts w:ascii="Helvetica" w:hAnsi="Helvetica" w:cs="Arial"/>
          <w:sz w:val="20"/>
          <w:szCs w:val="20"/>
          <w:vertAlign w:val="superscript"/>
        </w:rPr>
        <w:t>1</w:t>
      </w:r>
      <w:r w:rsidRPr="00D610C5">
        <w:rPr>
          <w:rFonts w:ascii="Helvetica" w:hAnsi="Helvetica" w:cs="Arial"/>
          <w:sz w:val="20"/>
          <w:szCs w:val="20"/>
        </w:rPr>
        <w:t>, Tobias Großkopf</w:t>
      </w:r>
      <w:r>
        <w:rPr>
          <w:rFonts w:ascii="Helvetica" w:hAnsi="Helvetica" w:cs="Arial"/>
          <w:sz w:val="20"/>
          <w:szCs w:val="20"/>
          <w:vertAlign w:val="superscript"/>
        </w:rPr>
        <w:t>3</w:t>
      </w:r>
      <w:r w:rsidRPr="00D610C5">
        <w:rPr>
          <w:rFonts w:ascii="Helvetica" w:hAnsi="Helvetica" w:cs="Arial"/>
          <w:sz w:val="20"/>
          <w:szCs w:val="20"/>
        </w:rPr>
        <w:t>, Mark Alston</w:t>
      </w:r>
      <w:r>
        <w:rPr>
          <w:rFonts w:ascii="Helvetica" w:hAnsi="Helvetica" w:cs="Arial"/>
          <w:sz w:val="20"/>
          <w:szCs w:val="20"/>
          <w:vertAlign w:val="superscript"/>
        </w:rPr>
        <w:t>4</w:t>
      </w:r>
      <w:r>
        <w:rPr>
          <w:rFonts w:ascii="Helvetica" w:hAnsi="Helvetica" w:cs="Arial"/>
          <w:sz w:val="20"/>
          <w:szCs w:val="20"/>
        </w:rPr>
        <w:t>, Sarah Bastkowski</w:t>
      </w:r>
      <w:r>
        <w:rPr>
          <w:rFonts w:ascii="Helvetica" w:hAnsi="Helvetica" w:cs="Arial"/>
          <w:sz w:val="20"/>
          <w:szCs w:val="20"/>
          <w:vertAlign w:val="superscript"/>
        </w:rPr>
        <w:t>4</w:t>
      </w:r>
      <w:r>
        <w:rPr>
          <w:rFonts w:ascii="Helvetica" w:hAnsi="Helvetica" w:cs="Arial"/>
          <w:sz w:val="20"/>
          <w:szCs w:val="20"/>
        </w:rPr>
        <w:t xml:space="preserve">, </w:t>
      </w:r>
      <w:r w:rsidRPr="00D610C5">
        <w:rPr>
          <w:rFonts w:ascii="Helvetica" w:hAnsi="Helvetica" w:cs="Arial"/>
          <w:sz w:val="20"/>
          <w:szCs w:val="20"/>
        </w:rPr>
        <w:t>David Swarbreck</w:t>
      </w:r>
      <w:r>
        <w:rPr>
          <w:rFonts w:ascii="Helvetica" w:hAnsi="Helvetica" w:cs="Arial"/>
          <w:sz w:val="20"/>
          <w:szCs w:val="20"/>
          <w:vertAlign w:val="superscript"/>
        </w:rPr>
        <w:t>4</w:t>
      </w:r>
      <w:r w:rsidRPr="00D610C5">
        <w:rPr>
          <w:rFonts w:ascii="Helvetica" w:hAnsi="Helvetica" w:cs="Arial"/>
          <w:sz w:val="20"/>
          <w:szCs w:val="20"/>
        </w:rPr>
        <w:t>, Phil J Hobbs</w:t>
      </w:r>
      <w:r>
        <w:rPr>
          <w:rFonts w:ascii="Helvetica" w:hAnsi="Helvetica" w:cs="Arial"/>
          <w:sz w:val="20"/>
          <w:szCs w:val="20"/>
          <w:vertAlign w:val="superscript"/>
        </w:rPr>
        <w:t>5</w:t>
      </w:r>
      <w:r w:rsidRPr="00D610C5">
        <w:rPr>
          <w:rFonts w:ascii="Helvetica" w:hAnsi="Helvetica" w:cs="Arial"/>
          <w:sz w:val="20"/>
          <w:szCs w:val="20"/>
        </w:rPr>
        <w:t>, Orkun S Soyer</w:t>
      </w:r>
      <w:r>
        <w:rPr>
          <w:rFonts w:ascii="Helvetica" w:hAnsi="Helvetica" w:cs="Arial"/>
          <w:sz w:val="20"/>
          <w:szCs w:val="20"/>
          <w:vertAlign w:val="superscript"/>
        </w:rPr>
        <w:t>3</w:t>
      </w:r>
      <w:r w:rsidRPr="00D610C5">
        <w:rPr>
          <w:rFonts w:ascii="Helvetica" w:hAnsi="Helvetica" w:cs="Arial"/>
          <w:sz w:val="20"/>
          <w:szCs w:val="20"/>
        </w:rPr>
        <w:t>,</w:t>
      </w:r>
      <w:r>
        <w:rPr>
          <w:rFonts w:ascii="Helvetica" w:hAnsi="Helvetica" w:cs="Arial"/>
          <w:sz w:val="20"/>
          <w:szCs w:val="20"/>
        </w:rPr>
        <w:t xml:space="preserve"> </w:t>
      </w:r>
      <w:proofErr w:type="spellStart"/>
      <w:r w:rsidRPr="00D610C5">
        <w:rPr>
          <w:rFonts w:ascii="Helvetica" w:hAnsi="Helvetica" w:cs="Arial"/>
          <w:sz w:val="20"/>
          <w:szCs w:val="20"/>
        </w:rPr>
        <w:t>J</w:t>
      </w:r>
      <w:r>
        <w:rPr>
          <w:rFonts w:ascii="Helvetica" w:hAnsi="Helvetica" w:cs="Arial"/>
          <w:sz w:val="20"/>
          <w:szCs w:val="20"/>
        </w:rPr>
        <w:t>é</w:t>
      </w:r>
      <w:r w:rsidRPr="00D610C5">
        <w:rPr>
          <w:rFonts w:ascii="Helvetica" w:hAnsi="Helvetica" w:cs="Arial"/>
          <w:sz w:val="20"/>
          <w:szCs w:val="20"/>
        </w:rPr>
        <w:t>r</w:t>
      </w:r>
      <w:r>
        <w:rPr>
          <w:rFonts w:ascii="Helvetica" w:hAnsi="Helvetica" w:cs="Arial"/>
          <w:sz w:val="20"/>
          <w:szCs w:val="20"/>
        </w:rPr>
        <w:t>ô</w:t>
      </w:r>
      <w:r w:rsidRPr="00D610C5">
        <w:rPr>
          <w:rFonts w:ascii="Helvetica" w:hAnsi="Helvetica" w:cs="Arial"/>
          <w:sz w:val="20"/>
          <w:szCs w:val="20"/>
        </w:rPr>
        <w:t>me</w:t>
      </w:r>
      <w:proofErr w:type="spellEnd"/>
      <w:r w:rsidRPr="00D610C5">
        <w:rPr>
          <w:rFonts w:ascii="Helvetica" w:hAnsi="Helvetica" w:cs="Arial"/>
          <w:sz w:val="20"/>
          <w:szCs w:val="20"/>
        </w:rPr>
        <w:t xml:space="preserve"> </w:t>
      </w:r>
      <w:r w:rsidRPr="000016B8">
        <w:rPr>
          <w:rFonts w:ascii="Helvetica" w:hAnsi="Helvetica" w:cs="Arial"/>
          <w:sz w:val="20"/>
          <w:szCs w:val="20"/>
        </w:rPr>
        <w:t>Hamelin</w:t>
      </w:r>
      <w:r w:rsidRPr="000016B8">
        <w:rPr>
          <w:rFonts w:ascii="Helvetica" w:hAnsi="Helvetica" w:cs="Arial"/>
          <w:sz w:val="20"/>
          <w:szCs w:val="20"/>
          <w:vertAlign w:val="superscript"/>
        </w:rPr>
        <w:t>2</w:t>
      </w:r>
      <w:r>
        <w:rPr>
          <w:rFonts w:ascii="Helvetica" w:hAnsi="Helvetica" w:cs="Arial"/>
          <w:sz w:val="20"/>
          <w:szCs w:val="20"/>
        </w:rPr>
        <w:t xml:space="preserve">, </w:t>
      </w:r>
      <w:r w:rsidRPr="000016B8">
        <w:rPr>
          <w:rFonts w:ascii="Helvetica" w:hAnsi="Helvetica" w:cs="Arial"/>
          <w:sz w:val="20"/>
          <w:szCs w:val="20"/>
        </w:rPr>
        <w:t>Angus</w:t>
      </w:r>
      <w:r w:rsidRPr="00D610C5">
        <w:rPr>
          <w:rFonts w:ascii="Helvetica" w:hAnsi="Helvetica" w:cs="Arial"/>
          <w:sz w:val="20"/>
          <w:szCs w:val="20"/>
        </w:rPr>
        <w:t xml:space="preserve"> Buckling</w:t>
      </w:r>
      <w:r w:rsidRPr="00D610C5">
        <w:rPr>
          <w:rFonts w:ascii="Helvetica" w:hAnsi="Helvetica" w:cs="Arial"/>
          <w:sz w:val="20"/>
          <w:szCs w:val="20"/>
          <w:vertAlign w:val="superscript"/>
        </w:rPr>
        <w:t>1</w:t>
      </w:r>
      <w:r w:rsidR="001228A4" w:rsidRPr="00877F61">
        <w:rPr>
          <w:rFonts w:ascii="Helvetica" w:hAnsi="Helvetica" w:cs="Arial"/>
          <w:sz w:val="20"/>
          <w:szCs w:val="20"/>
        </w:rPr>
        <w:t>*</w:t>
      </w:r>
    </w:p>
    <w:p w:rsidR="000A1887" w:rsidRPr="00D610C5" w:rsidRDefault="000A1887" w:rsidP="006574D9">
      <w:pPr>
        <w:spacing w:line="480" w:lineRule="auto"/>
        <w:jc w:val="both"/>
        <w:rPr>
          <w:rFonts w:ascii="Helvetica" w:hAnsi="Helvetica" w:cs="Arial"/>
          <w:sz w:val="20"/>
          <w:szCs w:val="20"/>
          <w:vertAlign w:val="superscript"/>
        </w:rPr>
      </w:pPr>
    </w:p>
    <w:p w:rsidR="000A1887" w:rsidRPr="00D610C5" w:rsidRDefault="000A1887" w:rsidP="006574D9">
      <w:pPr>
        <w:spacing w:line="480" w:lineRule="auto"/>
        <w:jc w:val="both"/>
        <w:rPr>
          <w:rFonts w:ascii="Helvetica" w:eastAsia="Times New Roman" w:hAnsi="Helvetica" w:cs="Arial"/>
          <w:i/>
          <w:color w:val="000000"/>
          <w:sz w:val="20"/>
          <w:szCs w:val="20"/>
          <w:shd w:val="clear" w:color="auto" w:fill="FFFFFF"/>
        </w:rPr>
      </w:pPr>
      <w:r w:rsidRPr="00D610C5">
        <w:rPr>
          <w:rFonts w:ascii="Helvetica" w:hAnsi="Helvetica" w:cs="Arial"/>
          <w:sz w:val="20"/>
          <w:szCs w:val="20"/>
          <w:vertAlign w:val="superscript"/>
        </w:rPr>
        <w:t xml:space="preserve">1 </w:t>
      </w:r>
      <w:r w:rsidRPr="00D610C5">
        <w:rPr>
          <w:rFonts w:ascii="Helvetica" w:eastAsia="Times New Roman" w:hAnsi="Helvetica" w:cs="Arial"/>
          <w:i/>
          <w:color w:val="000000"/>
          <w:sz w:val="20"/>
          <w:szCs w:val="20"/>
          <w:shd w:val="clear" w:color="auto" w:fill="FFFFFF"/>
        </w:rPr>
        <w:t>Biosciences, University of Exeter, Penryn, Cornwall, TR10 9FE, UK</w:t>
      </w:r>
    </w:p>
    <w:p w:rsidR="000A1887" w:rsidRPr="00D610C5" w:rsidRDefault="000A1887" w:rsidP="006574D9">
      <w:pPr>
        <w:spacing w:line="480" w:lineRule="auto"/>
        <w:jc w:val="both"/>
        <w:rPr>
          <w:rFonts w:ascii="Helvetica" w:eastAsia="Times New Roman" w:hAnsi="Helvetica" w:cs="Times New Roman"/>
          <w:i/>
          <w:sz w:val="20"/>
          <w:szCs w:val="20"/>
        </w:rPr>
      </w:pPr>
      <w:r w:rsidRPr="00D610C5">
        <w:rPr>
          <w:rFonts w:ascii="Helvetica" w:eastAsia="Times New Roman" w:hAnsi="Helvetica" w:cs="Arial"/>
          <w:i/>
          <w:color w:val="000000"/>
          <w:sz w:val="20"/>
          <w:szCs w:val="20"/>
          <w:shd w:val="clear" w:color="auto" w:fill="FFFFFF"/>
          <w:vertAlign w:val="superscript"/>
        </w:rPr>
        <w:t xml:space="preserve">2 </w:t>
      </w:r>
      <w:r>
        <w:rPr>
          <w:rFonts w:ascii="Helvetica" w:eastAsia="Times New Roman" w:hAnsi="Helvetica" w:cs="Arial"/>
          <w:i/>
          <w:color w:val="222222"/>
          <w:sz w:val="20"/>
          <w:szCs w:val="20"/>
          <w:shd w:val="clear" w:color="auto" w:fill="FFFFFF"/>
        </w:rPr>
        <w:t>LBE,</w:t>
      </w:r>
      <w:r>
        <w:rPr>
          <w:rFonts w:ascii="Helvetica" w:eastAsia="Times New Roman" w:hAnsi="Helvetica" w:cs="Times New Roman"/>
          <w:i/>
          <w:sz w:val="20"/>
          <w:szCs w:val="20"/>
        </w:rPr>
        <w:t xml:space="preserve"> </w:t>
      </w:r>
      <w:r w:rsidRPr="00D610C5">
        <w:rPr>
          <w:rFonts w:ascii="Helvetica" w:eastAsia="Times New Roman" w:hAnsi="Helvetica" w:cs="Arial"/>
          <w:i/>
          <w:color w:val="000000"/>
          <w:sz w:val="20"/>
          <w:szCs w:val="20"/>
          <w:shd w:val="clear" w:color="auto" w:fill="FFFFFF"/>
        </w:rPr>
        <w:t xml:space="preserve">INRA, </w:t>
      </w:r>
      <w:r w:rsidRPr="00D610C5">
        <w:rPr>
          <w:rFonts w:ascii="Helvetica" w:eastAsia="Times New Roman" w:hAnsi="Helvetica" w:cs="Arial"/>
          <w:i/>
          <w:color w:val="222222"/>
          <w:sz w:val="20"/>
          <w:szCs w:val="20"/>
          <w:shd w:val="clear" w:color="auto" w:fill="FFFFFF"/>
        </w:rPr>
        <w:t>11100</w:t>
      </w:r>
      <w:r w:rsidRPr="00D610C5">
        <w:rPr>
          <w:rFonts w:ascii="Helvetica" w:eastAsia="Times New Roman" w:hAnsi="Helvetica" w:cs="Times New Roman"/>
          <w:i/>
          <w:sz w:val="20"/>
          <w:szCs w:val="20"/>
        </w:rPr>
        <w:t xml:space="preserve">, </w:t>
      </w:r>
      <w:r w:rsidRPr="00D610C5">
        <w:rPr>
          <w:rFonts w:ascii="Helvetica" w:eastAsia="Times New Roman" w:hAnsi="Helvetica" w:cs="Arial"/>
          <w:i/>
          <w:color w:val="000000"/>
          <w:sz w:val="20"/>
          <w:szCs w:val="20"/>
          <w:shd w:val="clear" w:color="auto" w:fill="FFFFFF"/>
        </w:rPr>
        <w:t>Narbonne</w:t>
      </w:r>
      <w:r>
        <w:rPr>
          <w:rFonts w:ascii="Helvetica" w:eastAsia="Times New Roman" w:hAnsi="Helvetica" w:cs="Arial"/>
          <w:i/>
          <w:color w:val="000000"/>
          <w:sz w:val="20"/>
          <w:szCs w:val="20"/>
          <w:shd w:val="clear" w:color="auto" w:fill="FFFFFF"/>
        </w:rPr>
        <w:t>, France</w:t>
      </w:r>
    </w:p>
    <w:p w:rsidR="000A1887" w:rsidRPr="00D610C5" w:rsidRDefault="000A1887" w:rsidP="006574D9">
      <w:pPr>
        <w:spacing w:line="480" w:lineRule="auto"/>
        <w:jc w:val="both"/>
        <w:rPr>
          <w:rFonts w:ascii="Helvetica" w:eastAsia="Times New Roman" w:hAnsi="Helvetica" w:cs="Arial"/>
          <w:sz w:val="20"/>
          <w:szCs w:val="20"/>
        </w:rPr>
      </w:pPr>
      <w:r w:rsidRPr="00D610C5">
        <w:rPr>
          <w:rFonts w:ascii="Helvetica" w:hAnsi="Helvetica" w:cs="Arial"/>
          <w:sz w:val="20"/>
          <w:szCs w:val="20"/>
          <w:vertAlign w:val="superscript"/>
        </w:rPr>
        <w:t xml:space="preserve">3 </w:t>
      </w:r>
      <w:proofErr w:type="gramStart"/>
      <w:r w:rsidRPr="00D610C5">
        <w:rPr>
          <w:rFonts w:ascii="Helvetica" w:eastAsia="Times New Roman" w:hAnsi="Helvetica" w:cs="Arial"/>
          <w:i/>
          <w:color w:val="000000"/>
          <w:sz w:val="20"/>
          <w:szCs w:val="20"/>
          <w:shd w:val="clear" w:color="auto" w:fill="FFFFFF"/>
        </w:rPr>
        <w:t>School</w:t>
      </w:r>
      <w:proofErr w:type="gramEnd"/>
      <w:r w:rsidRPr="00D610C5">
        <w:rPr>
          <w:rFonts w:ascii="Helvetica" w:eastAsia="Times New Roman" w:hAnsi="Helvetica" w:cs="Arial"/>
          <w:i/>
          <w:color w:val="000000"/>
          <w:sz w:val="20"/>
          <w:szCs w:val="20"/>
          <w:shd w:val="clear" w:color="auto" w:fill="FFFFFF"/>
        </w:rPr>
        <w:t xml:space="preserve"> of Life Sciences, University of Warwick, Coventry, UK</w:t>
      </w:r>
    </w:p>
    <w:p w:rsidR="000A1887" w:rsidRPr="00D610C5" w:rsidRDefault="000A1887" w:rsidP="006574D9">
      <w:pPr>
        <w:spacing w:line="480" w:lineRule="auto"/>
        <w:jc w:val="both"/>
        <w:rPr>
          <w:rFonts w:ascii="Helvetica" w:eastAsia="Times New Roman" w:hAnsi="Helvetica" w:cs="Arial"/>
          <w:i/>
          <w:color w:val="000000"/>
          <w:sz w:val="20"/>
          <w:szCs w:val="20"/>
          <w:shd w:val="clear" w:color="auto" w:fill="FFFFFF"/>
        </w:rPr>
      </w:pPr>
      <w:r w:rsidRPr="00D610C5">
        <w:rPr>
          <w:rFonts w:ascii="Helvetica" w:hAnsi="Helvetica" w:cs="Arial"/>
          <w:sz w:val="20"/>
          <w:szCs w:val="20"/>
          <w:vertAlign w:val="superscript"/>
        </w:rPr>
        <w:t xml:space="preserve">4 </w:t>
      </w:r>
      <w:r w:rsidRPr="00D610C5">
        <w:rPr>
          <w:rFonts w:ascii="Helvetica" w:hAnsi="Helvetica" w:cs="Arial"/>
          <w:i/>
          <w:sz w:val="20"/>
          <w:szCs w:val="20"/>
          <w:lang w:val="en-US"/>
        </w:rPr>
        <w:t>Earlham Institute, Norwich Research Park, Norwich, NR4 7UH, UK</w:t>
      </w:r>
    </w:p>
    <w:p w:rsidR="000A1887" w:rsidRDefault="000A1887" w:rsidP="006574D9">
      <w:pPr>
        <w:widowControl w:val="0"/>
        <w:autoSpaceDE w:val="0"/>
        <w:autoSpaceDN w:val="0"/>
        <w:adjustRightInd w:val="0"/>
        <w:spacing w:line="480" w:lineRule="auto"/>
        <w:jc w:val="both"/>
        <w:rPr>
          <w:rFonts w:ascii="Helvetica" w:hAnsi="Helvetica" w:cs="Arial"/>
          <w:i/>
          <w:sz w:val="20"/>
          <w:szCs w:val="20"/>
          <w:lang w:val="en-US"/>
        </w:rPr>
      </w:pPr>
      <w:r w:rsidRPr="00D610C5">
        <w:rPr>
          <w:rFonts w:ascii="Helvetica" w:eastAsia="Times New Roman" w:hAnsi="Helvetica" w:cs="Arial"/>
          <w:color w:val="000000"/>
          <w:sz w:val="20"/>
          <w:szCs w:val="20"/>
          <w:shd w:val="clear" w:color="auto" w:fill="FFFFFF"/>
          <w:vertAlign w:val="superscript"/>
        </w:rPr>
        <w:t>5</w:t>
      </w:r>
      <w:r w:rsidRPr="00D610C5">
        <w:rPr>
          <w:rFonts w:ascii="Helvetica" w:hAnsi="Helvetica" w:cs="Arial"/>
          <w:sz w:val="20"/>
          <w:szCs w:val="20"/>
          <w:lang w:val="en-US"/>
        </w:rPr>
        <w:t xml:space="preserve"> </w:t>
      </w:r>
      <w:r w:rsidRPr="00D610C5">
        <w:rPr>
          <w:rFonts w:ascii="Helvetica" w:hAnsi="Helvetica" w:cs="Arial"/>
          <w:i/>
          <w:sz w:val="20"/>
          <w:szCs w:val="20"/>
          <w:lang w:val="en-US"/>
        </w:rPr>
        <w:t>Anaerobic Analytics Ltd, Okehampton, EX20 1AS, UK</w:t>
      </w:r>
    </w:p>
    <w:p w:rsidR="009E2EE9" w:rsidRDefault="00CA4EAC" w:rsidP="009762BE">
      <w:pPr>
        <w:widowControl w:val="0"/>
        <w:autoSpaceDE w:val="0"/>
        <w:autoSpaceDN w:val="0"/>
        <w:adjustRightInd w:val="0"/>
        <w:spacing w:line="480" w:lineRule="auto"/>
        <w:jc w:val="both"/>
        <w:rPr>
          <w:rFonts w:ascii="Helvetica" w:hAnsi="Helvetica" w:cs="Arial"/>
          <w:b/>
          <w:sz w:val="20"/>
          <w:szCs w:val="20"/>
          <w:lang w:val="en-US"/>
        </w:rPr>
      </w:pPr>
      <w:r w:rsidRPr="00CA4EAC">
        <w:rPr>
          <w:rFonts w:ascii="Helvetica" w:hAnsi="Helvetica" w:cs="Arial"/>
          <w:sz w:val="20"/>
          <w:szCs w:val="20"/>
          <w:lang w:val="en-US"/>
        </w:rPr>
        <w:t xml:space="preserve">* Correspondence should be directed to </w:t>
      </w:r>
      <w:r w:rsidR="001228A4" w:rsidRPr="00285C67">
        <w:rPr>
          <w:rFonts w:ascii="Helvetica" w:hAnsi="Helvetica" w:cs="Arial"/>
          <w:sz w:val="20"/>
          <w:szCs w:val="20"/>
          <w:lang w:val="en-US"/>
        </w:rPr>
        <w:t>p.sierocinski@exeter.ac.</w:t>
      </w:r>
      <w:r w:rsidR="001228A4" w:rsidRPr="00877F61">
        <w:rPr>
          <w:rFonts w:ascii="Helvetica" w:hAnsi="Helvetica" w:cs="Arial"/>
          <w:sz w:val="20"/>
          <w:szCs w:val="20"/>
          <w:lang w:val="en-US"/>
        </w:rPr>
        <w:t>uk</w:t>
      </w:r>
      <w:r w:rsidR="001228A4">
        <w:rPr>
          <w:rFonts w:ascii="Helvetica" w:hAnsi="Helvetica" w:cs="Arial"/>
          <w:sz w:val="20"/>
          <w:szCs w:val="20"/>
          <w:lang w:val="en-US"/>
        </w:rPr>
        <w:t xml:space="preserve"> or a.j.buckling@exeter.ac.uk</w:t>
      </w:r>
      <w:r w:rsidR="009E2EE9">
        <w:rPr>
          <w:rFonts w:ascii="Helvetica" w:hAnsi="Helvetica" w:cs="Arial"/>
          <w:b/>
          <w:sz w:val="20"/>
          <w:szCs w:val="20"/>
          <w:lang w:val="en-US"/>
        </w:rPr>
        <w:br w:type="page"/>
      </w:r>
    </w:p>
    <w:p w:rsidR="00D610C5" w:rsidRDefault="00D610C5" w:rsidP="006574D9">
      <w:pPr>
        <w:widowControl w:val="0"/>
        <w:autoSpaceDE w:val="0"/>
        <w:autoSpaceDN w:val="0"/>
        <w:adjustRightInd w:val="0"/>
        <w:spacing w:line="480" w:lineRule="auto"/>
        <w:jc w:val="both"/>
        <w:rPr>
          <w:rFonts w:ascii="Helvetica" w:hAnsi="Helvetica" w:cs="Arial"/>
          <w:b/>
          <w:sz w:val="20"/>
          <w:szCs w:val="20"/>
          <w:lang w:val="en-US"/>
        </w:rPr>
      </w:pPr>
      <w:r>
        <w:rPr>
          <w:rFonts w:ascii="Helvetica" w:hAnsi="Helvetica" w:cs="Arial"/>
          <w:b/>
          <w:sz w:val="20"/>
          <w:szCs w:val="20"/>
          <w:lang w:val="en-US"/>
        </w:rPr>
        <w:t>ABSTRACT</w:t>
      </w:r>
    </w:p>
    <w:p w:rsidR="00D610C5" w:rsidRPr="00D610C5" w:rsidRDefault="00D610C5" w:rsidP="006574D9">
      <w:pPr>
        <w:widowControl w:val="0"/>
        <w:autoSpaceDE w:val="0"/>
        <w:autoSpaceDN w:val="0"/>
        <w:adjustRightInd w:val="0"/>
        <w:spacing w:line="480" w:lineRule="auto"/>
        <w:jc w:val="both"/>
        <w:rPr>
          <w:rFonts w:ascii="Helvetica" w:hAnsi="Helvetica" w:cs="Arial"/>
          <w:b/>
          <w:sz w:val="20"/>
          <w:szCs w:val="20"/>
          <w:lang w:val="en-US"/>
        </w:rPr>
      </w:pPr>
    </w:p>
    <w:p w:rsidR="00751D18" w:rsidRDefault="003E20F2" w:rsidP="009762BE">
      <w:pPr>
        <w:widowControl w:val="0"/>
        <w:autoSpaceDE w:val="0"/>
        <w:autoSpaceDN w:val="0"/>
        <w:adjustRightInd w:val="0"/>
        <w:spacing w:line="480" w:lineRule="auto"/>
        <w:jc w:val="both"/>
        <w:rPr>
          <w:rFonts w:ascii="Helvetica" w:hAnsi="Helvetica" w:cs="Arial"/>
          <w:b/>
          <w:sz w:val="20"/>
          <w:szCs w:val="20"/>
          <w:lang w:val="en-US"/>
        </w:rPr>
      </w:pPr>
      <w:r>
        <w:rPr>
          <w:rFonts w:ascii="Helvetica" w:hAnsi="Helvetica" w:cs="Arial"/>
          <w:b/>
          <w:sz w:val="20"/>
          <w:szCs w:val="20"/>
          <w:lang w:val="en-US"/>
        </w:rPr>
        <w:t>Microbial communities commonly coalesce</w:t>
      </w:r>
      <w:r w:rsidR="005939E5">
        <w:rPr>
          <w:rFonts w:ascii="Helvetica" w:hAnsi="Helvetica" w:cs="Arial"/>
          <w:b/>
          <w:sz w:val="20"/>
          <w:szCs w:val="20"/>
          <w:lang w:val="en-US"/>
        </w:rPr>
        <w:t xml:space="preserve"> in nature</w:t>
      </w:r>
      <w:r>
        <w:rPr>
          <w:rFonts w:ascii="Helvetica" w:hAnsi="Helvetica" w:cs="Arial"/>
          <w:b/>
          <w:sz w:val="20"/>
          <w:szCs w:val="20"/>
          <w:lang w:val="en-US"/>
        </w:rPr>
        <w:t xml:space="preserve">, </w:t>
      </w:r>
      <w:r w:rsidR="00B96A49">
        <w:rPr>
          <w:rFonts w:ascii="Helvetica" w:hAnsi="Helvetica" w:cs="Arial"/>
          <w:b/>
          <w:sz w:val="20"/>
          <w:szCs w:val="20"/>
          <w:lang w:val="en-US"/>
        </w:rPr>
        <w:t>but the consequences for resultant community structure and function is unclear</w:t>
      </w:r>
      <w:r>
        <w:rPr>
          <w:rFonts w:ascii="Helvetica" w:hAnsi="Helvetica" w:cs="Arial"/>
          <w:b/>
          <w:sz w:val="20"/>
          <w:szCs w:val="20"/>
          <w:lang w:val="en-US"/>
        </w:rPr>
        <w:t xml:space="preserve">. </w:t>
      </w:r>
      <w:r w:rsidR="001228A4">
        <w:rPr>
          <w:rFonts w:ascii="Helvetica" w:hAnsi="Helvetica" w:cs="Arial"/>
          <w:b/>
          <w:sz w:val="20"/>
          <w:szCs w:val="20"/>
          <w:lang w:val="en-US"/>
        </w:rPr>
        <w:t>Consistent with recent theory, w</w:t>
      </w:r>
      <w:r w:rsidR="0013742E" w:rsidRPr="00D610C5">
        <w:rPr>
          <w:rFonts w:ascii="Helvetica" w:hAnsi="Helvetica" w:cs="Arial"/>
          <w:b/>
          <w:sz w:val="20"/>
          <w:szCs w:val="20"/>
          <w:lang w:val="en-US"/>
        </w:rPr>
        <w:t xml:space="preserve">e </w:t>
      </w:r>
      <w:r w:rsidR="00B96A49">
        <w:rPr>
          <w:rFonts w:ascii="Helvetica" w:hAnsi="Helvetica" w:cs="Arial"/>
          <w:b/>
          <w:sz w:val="20"/>
          <w:szCs w:val="20"/>
          <w:lang w:val="en-US"/>
        </w:rPr>
        <w:t>demonstrate</w:t>
      </w:r>
      <w:r w:rsidR="0009756D" w:rsidRPr="00D610C5">
        <w:rPr>
          <w:rFonts w:ascii="Helvetica" w:hAnsi="Helvetica" w:cs="Arial"/>
          <w:b/>
          <w:sz w:val="20"/>
          <w:szCs w:val="20"/>
          <w:lang w:val="en-US"/>
        </w:rPr>
        <w:t xml:space="preserve"> </w:t>
      </w:r>
      <w:r w:rsidR="0093746F" w:rsidRPr="00D610C5">
        <w:rPr>
          <w:rFonts w:ascii="Helvetica" w:hAnsi="Helvetica" w:cs="Arial"/>
          <w:b/>
          <w:sz w:val="20"/>
          <w:szCs w:val="20"/>
          <w:lang w:val="en-US"/>
        </w:rPr>
        <w:t xml:space="preserve">using </w:t>
      </w:r>
      <w:r>
        <w:rPr>
          <w:rFonts w:ascii="Helvetica" w:hAnsi="Helvetica" w:cs="Arial"/>
          <w:b/>
          <w:sz w:val="20"/>
          <w:szCs w:val="20"/>
          <w:lang w:val="en-US"/>
        </w:rPr>
        <w:t>methanogenic</w:t>
      </w:r>
      <w:r w:rsidR="005939E5">
        <w:rPr>
          <w:rFonts w:ascii="Helvetica" w:hAnsi="Helvetica" w:cs="Arial"/>
          <w:b/>
          <w:sz w:val="20"/>
          <w:szCs w:val="20"/>
          <w:lang w:val="en-US"/>
        </w:rPr>
        <w:t xml:space="preserve"> communities</w:t>
      </w:r>
      <w:r w:rsidR="00B35CAA">
        <w:rPr>
          <w:rFonts w:ascii="Helvetica" w:hAnsi="Helvetica" w:cs="Arial"/>
          <w:b/>
          <w:sz w:val="20"/>
          <w:szCs w:val="20"/>
          <w:lang w:val="en-US"/>
        </w:rPr>
        <w:t xml:space="preserve"> that the most productive </w:t>
      </w:r>
      <w:r w:rsidR="005939E5">
        <w:rPr>
          <w:rFonts w:ascii="Helvetica" w:hAnsi="Helvetica" w:cs="Arial"/>
          <w:b/>
          <w:sz w:val="20"/>
          <w:szCs w:val="20"/>
          <w:lang w:val="en-US"/>
        </w:rPr>
        <w:t>communities</w:t>
      </w:r>
      <w:r w:rsidR="00D208A2">
        <w:rPr>
          <w:rFonts w:ascii="Helvetica" w:hAnsi="Helvetica" w:cs="Arial"/>
          <w:b/>
          <w:sz w:val="20"/>
          <w:szCs w:val="20"/>
          <w:lang w:val="en-US"/>
        </w:rPr>
        <w:t xml:space="preserve"> </w:t>
      </w:r>
      <w:r w:rsidR="0013742E" w:rsidRPr="00D610C5">
        <w:rPr>
          <w:rFonts w:ascii="Helvetica" w:hAnsi="Helvetica" w:cs="Arial"/>
          <w:b/>
          <w:sz w:val="20"/>
          <w:szCs w:val="20"/>
          <w:lang w:val="en-US"/>
        </w:rPr>
        <w:t xml:space="preserve">in isolation </w:t>
      </w:r>
      <w:r w:rsidR="00F87C6B" w:rsidRPr="00D610C5">
        <w:rPr>
          <w:rFonts w:ascii="Helvetica" w:hAnsi="Helvetica" w:cs="Arial"/>
          <w:b/>
          <w:sz w:val="20"/>
          <w:szCs w:val="20"/>
          <w:lang w:val="en-US"/>
        </w:rPr>
        <w:t xml:space="preserve">dominated </w:t>
      </w:r>
      <w:r w:rsidR="005939E5">
        <w:rPr>
          <w:rFonts w:ascii="Helvetica" w:hAnsi="Helvetica" w:cs="Arial"/>
          <w:b/>
          <w:sz w:val="20"/>
          <w:szCs w:val="20"/>
          <w:lang w:val="en-US"/>
        </w:rPr>
        <w:t>when communities were mixed</w:t>
      </w:r>
      <w:r w:rsidR="009F60E9" w:rsidRPr="00D610C5">
        <w:rPr>
          <w:rFonts w:ascii="Helvetica" w:hAnsi="Helvetica" w:cs="Arial"/>
          <w:b/>
          <w:sz w:val="20"/>
          <w:szCs w:val="20"/>
          <w:lang w:val="en-US"/>
        </w:rPr>
        <w:t>.</w:t>
      </w:r>
      <w:r w:rsidR="00E05E70">
        <w:rPr>
          <w:rFonts w:ascii="Helvetica" w:hAnsi="Helvetica" w:cs="Arial"/>
          <w:b/>
          <w:sz w:val="20"/>
          <w:szCs w:val="20"/>
          <w:lang w:val="en-US"/>
        </w:rPr>
        <w:t xml:space="preserve"> </w:t>
      </w:r>
      <w:r w:rsidR="00541156">
        <w:rPr>
          <w:rFonts w:ascii="Helvetica" w:hAnsi="Helvetica" w:cs="Arial"/>
          <w:b/>
          <w:sz w:val="20"/>
          <w:szCs w:val="20"/>
          <w:lang w:val="en-US"/>
        </w:rPr>
        <w:t xml:space="preserve">As </w:t>
      </w:r>
      <w:r w:rsidR="005939E5">
        <w:rPr>
          <w:rFonts w:ascii="Helvetica" w:hAnsi="Helvetica" w:cs="Arial"/>
          <w:b/>
          <w:sz w:val="20"/>
          <w:szCs w:val="20"/>
          <w:lang w:val="en-US"/>
        </w:rPr>
        <w:t>a corollary of this dynamic</w:t>
      </w:r>
      <w:r w:rsidR="00541156">
        <w:rPr>
          <w:rFonts w:ascii="Helvetica" w:hAnsi="Helvetica" w:cs="Arial"/>
          <w:b/>
          <w:sz w:val="20"/>
          <w:szCs w:val="20"/>
          <w:lang w:val="en-US"/>
        </w:rPr>
        <w:t>,</w:t>
      </w:r>
      <w:r w:rsidR="00383F8E">
        <w:rPr>
          <w:rFonts w:ascii="Helvetica" w:hAnsi="Helvetica" w:cs="Arial"/>
          <w:b/>
          <w:sz w:val="20"/>
          <w:szCs w:val="20"/>
          <w:lang w:val="en-US"/>
        </w:rPr>
        <w:t xml:space="preserve"> </w:t>
      </w:r>
      <w:r w:rsidR="007573FC" w:rsidRPr="00D610C5">
        <w:rPr>
          <w:rFonts w:ascii="Helvetica" w:hAnsi="Helvetica" w:cs="Arial"/>
          <w:b/>
          <w:sz w:val="20"/>
          <w:szCs w:val="20"/>
          <w:lang w:val="en-US"/>
        </w:rPr>
        <w:t xml:space="preserve">total methane production increased with </w:t>
      </w:r>
      <w:r w:rsidR="005939E5">
        <w:rPr>
          <w:rFonts w:ascii="Helvetica" w:hAnsi="Helvetica" w:cs="Arial"/>
          <w:b/>
          <w:sz w:val="20"/>
          <w:szCs w:val="20"/>
          <w:lang w:val="en-US"/>
        </w:rPr>
        <w:t xml:space="preserve">the </w:t>
      </w:r>
      <w:r w:rsidR="007573FC" w:rsidRPr="00D610C5">
        <w:rPr>
          <w:rFonts w:ascii="Helvetica" w:hAnsi="Helvetica" w:cs="Arial"/>
          <w:b/>
          <w:sz w:val="20"/>
          <w:szCs w:val="20"/>
          <w:lang w:val="en-US"/>
        </w:rPr>
        <w:t xml:space="preserve">number of </w:t>
      </w:r>
      <w:r w:rsidR="005939E5">
        <w:rPr>
          <w:rFonts w:ascii="Helvetica" w:hAnsi="Helvetica" w:cs="Arial"/>
          <w:b/>
          <w:sz w:val="20"/>
          <w:szCs w:val="20"/>
          <w:lang w:val="en-US"/>
        </w:rPr>
        <w:t xml:space="preserve">inoculated </w:t>
      </w:r>
      <w:r w:rsidR="007573FC" w:rsidRPr="00D610C5">
        <w:rPr>
          <w:rFonts w:ascii="Helvetica" w:hAnsi="Helvetica" w:cs="Arial"/>
          <w:b/>
          <w:sz w:val="20"/>
          <w:szCs w:val="20"/>
          <w:lang w:val="en-US"/>
        </w:rPr>
        <w:t>communities</w:t>
      </w:r>
      <w:r w:rsidR="009F60E9" w:rsidRPr="00D610C5">
        <w:rPr>
          <w:rFonts w:ascii="Helvetica" w:hAnsi="Helvetica" w:cs="Arial"/>
          <w:b/>
          <w:sz w:val="20"/>
          <w:szCs w:val="20"/>
          <w:lang w:val="en-US"/>
        </w:rPr>
        <w:t>.</w:t>
      </w:r>
      <w:r w:rsidR="00E05E70">
        <w:rPr>
          <w:rFonts w:ascii="Helvetica" w:hAnsi="Helvetica" w:cs="Arial"/>
          <w:b/>
          <w:sz w:val="20"/>
          <w:szCs w:val="20"/>
          <w:lang w:val="en-US"/>
        </w:rPr>
        <w:t xml:space="preserve"> </w:t>
      </w:r>
      <w:r w:rsidR="00B35CAA">
        <w:rPr>
          <w:rFonts w:ascii="Helvetica" w:hAnsi="Helvetica" w:cs="Arial"/>
          <w:b/>
          <w:sz w:val="20"/>
          <w:szCs w:val="20"/>
          <w:lang w:val="en-US"/>
        </w:rPr>
        <w:t>The cohesion and dominance of single communities</w:t>
      </w:r>
      <w:r w:rsidR="001228A4">
        <w:rPr>
          <w:rFonts w:ascii="Helvetica" w:hAnsi="Helvetica" w:cs="Arial"/>
          <w:b/>
          <w:sz w:val="20"/>
          <w:szCs w:val="20"/>
          <w:lang w:val="en-US"/>
        </w:rPr>
        <w:t xml:space="preserve"> </w:t>
      </w:r>
      <w:r w:rsidR="00B35CAA">
        <w:rPr>
          <w:rFonts w:ascii="Helvetica" w:hAnsi="Helvetica" w:cs="Arial"/>
          <w:b/>
          <w:sz w:val="20"/>
          <w:szCs w:val="20"/>
          <w:lang w:val="en-US"/>
        </w:rPr>
        <w:t>was explained by</w:t>
      </w:r>
      <w:r w:rsidR="00751D18">
        <w:rPr>
          <w:rFonts w:ascii="Helvetica" w:hAnsi="Helvetica" w:cs="Arial"/>
          <w:b/>
          <w:sz w:val="20"/>
          <w:szCs w:val="20"/>
          <w:lang w:val="en-US"/>
        </w:rPr>
        <w:t xml:space="preserve"> more “niche-packed” communities being both more efficient at exploiting resources and resistant to invasion, rather than a function of the average performance of component species.</w:t>
      </w:r>
      <w:r w:rsidR="00B35CAA">
        <w:rPr>
          <w:rFonts w:ascii="Helvetica" w:hAnsi="Helvetica" w:cs="Arial"/>
          <w:b/>
          <w:sz w:val="20"/>
          <w:szCs w:val="20"/>
          <w:lang w:val="en-US"/>
        </w:rPr>
        <w:t xml:space="preserve"> </w:t>
      </w:r>
      <w:r w:rsidR="00CE2772">
        <w:rPr>
          <w:rFonts w:ascii="Helvetica" w:hAnsi="Helvetica" w:cs="Arial"/>
          <w:b/>
          <w:sz w:val="20"/>
          <w:szCs w:val="20"/>
          <w:lang w:val="en-US"/>
        </w:rPr>
        <w:t>T</w:t>
      </w:r>
      <w:r w:rsidR="006545A8" w:rsidRPr="00D610C5">
        <w:rPr>
          <w:rFonts w:ascii="Helvetica" w:hAnsi="Helvetica" w:cs="Arial"/>
          <w:b/>
          <w:sz w:val="20"/>
          <w:szCs w:val="20"/>
          <w:lang w:val="en-US"/>
        </w:rPr>
        <w:t>he</w:t>
      </w:r>
      <w:r w:rsidR="00383F8E">
        <w:rPr>
          <w:rFonts w:ascii="Helvetica" w:hAnsi="Helvetica" w:cs="Arial"/>
          <w:b/>
          <w:sz w:val="20"/>
          <w:szCs w:val="20"/>
          <w:lang w:val="en-US"/>
        </w:rPr>
        <w:t>se</w:t>
      </w:r>
      <w:r w:rsidR="006545A8" w:rsidRPr="00D610C5">
        <w:rPr>
          <w:rFonts w:ascii="Helvetica" w:hAnsi="Helvetica" w:cs="Arial"/>
          <w:b/>
          <w:sz w:val="20"/>
          <w:szCs w:val="20"/>
          <w:lang w:val="en-US"/>
        </w:rPr>
        <w:t xml:space="preserve"> results are likely to be relevant to</w:t>
      </w:r>
      <w:r w:rsidR="00CE2772">
        <w:rPr>
          <w:rFonts w:ascii="Helvetica" w:hAnsi="Helvetica" w:cs="Arial"/>
          <w:b/>
          <w:sz w:val="20"/>
          <w:szCs w:val="20"/>
          <w:lang w:val="en-US"/>
        </w:rPr>
        <w:t xml:space="preserve"> the ecological dynamics of</w:t>
      </w:r>
      <w:r w:rsidR="006545A8" w:rsidRPr="00D610C5">
        <w:rPr>
          <w:rFonts w:ascii="Helvetica" w:hAnsi="Helvetica" w:cs="Arial"/>
          <w:b/>
          <w:sz w:val="20"/>
          <w:szCs w:val="20"/>
          <w:lang w:val="en-US"/>
        </w:rPr>
        <w:t xml:space="preserve"> </w:t>
      </w:r>
      <w:r w:rsidR="00CE2772">
        <w:rPr>
          <w:rFonts w:ascii="Helvetica" w:hAnsi="Helvetica" w:cs="Arial"/>
          <w:b/>
          <w:sz w:val="20"/>
          <w:szCs w:val="20"/>
          <w:lang w:val="en-US"/>
        </w:rPr>
        <w:t>natural</w:t>
      </w:r>
      <w:r w:rsidR="006545A8" w:rsidRPr="00D610C5">
        <w:rPr>
          <w:rFonts w:ascii="Helvetica" w:hAnsi="Helvetica" w:cs="Arial"/>
          <w:b/>
          <w:sz w:val="20"/>
          <w:szCs w:val="20"/>
          <w:lang w:val="en-US"/>
        </w:rPr>
        <w:t xml:space="preserve"> microbial communities</w:t>
      </w:r>
      <w:r w:rsidR="00CE2772">
        <w:rPr>
          <w:rFonts w:ascii="Helvetica" w:hAnsi="Helvetica" w:cs="Arial"/>
          <w:b/>
          <w:sz w:val="20"/>
          <w:szCs w:val="20"/>
          <w:lang w:val="en-US"/>
        </w:rPr>
        <w:t>, as well as demonstrating a simple method to predictably enhance</w:t>
      </w:r>
      <w:r w:rsidR="006545A8" w:rsidRPr="00D610C5">
        <w:rPr>
          <w:rFonts w:ascii="Helvetica" w:hAnsi="Helvetica" w:cs="Arial"/>
          <w:b/>
          <w:sz w:val="20"/>
          <w:szCs w:val="20"/>
          <w:lang w:val="en-US"/>
        </w:rPr>
        <w:t xml:space="preserve"> mic</w:t>
      </w:r>
      <w:r w:rsidR="00200050" w:rsidRPr="00D610C5">
        <w:rPr>
          <w:rFonts w:ascii="Helvetica" w:hAnsi="Helvetica" w:cs="Arial"/>
          <w:b/>
          <w:sz w:val="20"/>
          <w:szCs w:val="20"/>
          <w:lang w:val="en-US"/>
        </w:rPr>
        <w:t xml:space="preserve">robial </w:t>
      </w:r>
      <w:r w:rsidR="006545A8" w:rsidRPr="00D610C5">
        <w:rPr>
          <w:rFonts w:ascii="Helvetica" w:hAnsi="Helvetica" w:cs="Arial"/>
          <w:b/>
          <w:sz w:val="20"/>
          <w:szCs w:val="20"/>
          <w:lang w:val="en-US"/>
        </w:rPr>
        <w:t xml:space="preserve">community function </w:t>
      </w:r>
      <w:r w:rsidR="00541156">
        <w:rPr>
          <w:rFonts w:ascii="Helvetica" w:hAnsi="Helvetica" w:cs="Arial"/>
          <w:b/>
          <w:sz w:val="20"/>
          <w:szCs w:val="20"/>
          <w:lang w:val="en-US"/>
        </w:rPr>
        <w:t>in</w:t>
      </w:r>
      <w:r w:rsidR="00541156" w:rsidRPr="00D610C5">
        <w:rPr>
          <w:rFonts w:ascii="Helvetica" w:hAnsi="Helvetica" w:cs="Arial"/>
          <w:b/>
          <w:sz w:val="20"/>
          <w:szCs w:val="20"/>
          <w:lang w:val="en-US"/>
        </w:rPr>
        <w:t xml:space="preserve"> </w:t>
      </w:r>
      <w:r w:rsidR="006545A8" w:rsidRPr="00D610C5">
        <w:rPr>
          <w:rFonts w:ascii="Helvetica" w:hAnsi="Helvetica" w:cs="Arial"/>
          <w:b/>
          <w:sz w:val="20"/>
          <w:szCs w:val="20"/>
          <w:lang w:val="en-US"/>
        </w:rPr>
        <w:t>biotechnolog</w:t>
      </w:r>
      <w:r w:rsidR="00541156">
        <w:rPr>
          <w:rFonts w:ascii="Helvetica" w:hAnsi="Helvetica" w:cs="Arial"/>
          <w:b/>
          <w:sz w:val="20"/>
          <w:szCs w:val="20"/>
          <w:lang w:val="en-US"/>
        </w:rPr>
        <w:t>y</w:t>
      </w:r>
      <w:r w:rsidR="006545A8" w:rsidRPr="00D610C5">
        <w:rPr>
          <w:rFonts w:ascii="Helvetica" w:hAnsi="Helvetica" w:cs="Arial"/>
          <w:b/>
          <w:sz w:val="20"/>
          <w:szCs w:val="20"/>
          <w:lang w:val="en-US"/>
        </w:rPr>
        <w:t xml:space="preserve">, </w:t>
      </w:r>
      <w:r w:rsidR="0036536A" w:rsidRPr="00D610C5">
        <w:rPr>
          <w:rFonts w:ascii="Helvetica" w:hAnsi="Helvetica" w:cs="Arial"/>
          <w:b/>
          <w:sz w:val="20"/>
          <w:szCs w:val="20"/>
          <w:lang w:val="en-US"/>
        </w:rPr>
        <w:t>health</w:t>
      </w:r>
      <w:r w:rsidR="005939E5">
        <w:rPr>
          <w:rFonts w:ascii="Helvetica" w:hAnsi="Helvetica" w:cs="Arial"/>
          <w:b/>
          <w:sz w:val="20"/>
          <w:szCs w:val="20"/>
          <w:lang w:val="en-US"/>
        </w:rPr>
        <w:t xml:space="preserve"> </w:t>
      </w:r>
      <w:r w:rsidR="0036536A" w:rsidRPr="00D610C5">
        <w:rPr>
          <w:rFonts w:ascii="Helvetica" w:hAnsi="Helvetica" w:cs="Arial"/>
          <w:b/>
          <w:sz w:val="20"/>
          <w:szCs w:val="20"/>
          <w:lang w:val="en-US"/>
        </w:rPr>
        <w:t>and agriculture</w:t>
      </w:r>
      <w:r w:rsidR="00751D18">
        <w:rPr>
          <w:rFonts w:ascii="Helvetica" w:hAnsi="Helvetica" w:cs="Arial"/>
          <w:b/>
          <w:sz w:val="20"/>
          <w:szCs w:val="20"/>
          <w:lang w:val="en-US"/>
        </w:rPr>
        <w:t>.</w:t>
      </w:r>
    </w:p>
    <w:p w:rsidR="009E2EE9" w:rsidRDefault="009E2EE9" w:rsidP="009762BE">
      <w:pPr>
        <w:widowControl w:val="0"/>
        <w:autoSpaceDE w:val="0"/>
        <w:autoSpaceDN w:val="0"/>
        <w:adjustRightInd w:val="0"/>
        <w:spacing w:line="480" w:lineRule="auto"/>
        <w:jc w:val="both"/>
        <w:rPr>
          <w:rFonts w:ascii="Helvetica" w:hAnsi="Helvetica" w:cs="Arial"/>
          <w:sz w:val="20"/>
          <w:szCs w:val="20"/>
          <w:lang w:val="en-US"/>
        </w:rPr>
      </w:pPr>
    </w:p>
    <w:p w:rsidR="006B6613" w:rsidRDefault="004B7626" w:rsidP="006574D9">
      <w:pPr>
        <w:widowControl w:val="0"/>
        <w:autoSpaceDE w:val="0"/>
        <w:autoSpaceDN w:val="0"/>
        <w:adjustRightInd w:val="0"/>
        <w:spacing w:line="480" w:lineRule="auto"/>
        <w:jc w:val="both"/>
        <w:rPr>
          <w:rFonts w:ascii="Helvetica" w:hAnsi="Helvetica" w:cs="Arial"/>
          <w:sz w:val="20"/>
          <w:szCs w:val="20"/>
          <w:lang w:val="en-US"/>
        </w:rPr>
      </w:pPr>
      <w:r w:rsidRPr="00BD3AC1">
        <w:rPr>
          <w:rFonts w:ascii="Helvetica" w:hAnsi="Helvetica" w:cs="Arial"/>
          <w:sz w:val="20"/>
          <w:szCs w:val="20"/>
          <w:lang w:val="en-US"/>
        </w:rPr>
        <w:t>Immigration has major impacts on both the structure and function of microbial communities</w:t>
      </w:r>
      <w:r w:rsidRPr="00BD3AC1">
        <w:rPr>
          <w:rFonts w:ascii="Helvetica" w:hAnsi="Helvetica" w:cs="Arial"/>
          <w:sz w:val="20"/>
          <w:szCs w:val="20"/>
          <w:lang w:val="en-US"/>
        </w:rPr>
        <w:fldChar w:fldCharType="begin" w:fldLock="1"/>
      </w:r>
      <w:r w:rsidR="00E602A3">
        <w:rPr>
          <w:rFonts w:ascii="Helvetica" w:hAnsi="Helvetica" w:cs="Arial"/>
          <w:sz w:val="20"/>
          <w:szCs w:val="20"/>
          <w:lang w:val="en-US"/>
        </w:rPr>
        <w:instrText>ADDIN CSL_CITATION { "citationItems" : [ { "id" : "ITEM-1", "itemData" : { "author" : [ { "dropping-particle" : "", "family" : "MacArthur", "given" : "RH", "non-dropping-particle" : "", "parse-names" : false, "suffix" : "" }, { "dropping-particle" : "", "family" : "Wilson", "given" : "EO", "non-dropping-particle" : "", "parse-names" : false, "suffix" : "" } ], "container-title" : "Evolution", "id" : "ITEM-1", "issue" : "4", "issued" : { "date-parts" : [ [ "1963" ] ] }, "page" : "373-387", "title" : "An equilibrium theory of insular zoogeography", "type" : "article-journal", "volume" : "17" }, "uris" : [ "http://www.mendeley.com/documents/?uuid=72067e41-d230-326c-aa4b-1bdc94e25f5e" ] }, { "id" : "ITEM-2", "itemData" : { "author" : [ { "dropping-particle" : "", "family" : "Vellend", "given" : "M", "non-dropping-particle" : "", "parse-names" : false, "suffix" : "" } ], "container-title" : "The Quarterly review of biology", "id" : "ITEM-2", "issue" : "2", "issued" : { "date-parts" : [ [ "2010" ] ] }, "page" : "183-206", "title" : "Conceptual synthesis in community ecology", "type" : "article-journal", "volume" : "85" }, "uris" : [ "http://www.mendeley.com/documents/?uuid=9a744c09-2ee8-4bef-b4dd-2587843aad73" ] } ], "mendeley" : { "formattedCitation" : "(&lt;i&gt;1&lt;/i&gt;, &lt;i&gt;2&lt;/i&gt;)", "plainTextFormattedCitation" : "(1, 2)", "previouslyFormattedCitation" : "(&lt;i&gt;1&lt;/i&gt;, &lt;i&gt;2&lt;/i&gt;)" }, "properties" : { "noteIndex" : 0 }, "schema" : "https://github.com/citation-style-language/schema/raw/master/csl-citation.json" }</w:instrText>
      </w:r>
      <w:r w:rsidRPr="00BD3AC1">
        <w:rPr>
          <w:rFonts w:ascii="Helvetica" w:hAnsi="Helvetica" w:cs="Arial"/>
          <w:sz w:val="20"/>
          <w:szCs w:val="20"/>
          <w:lang w:val="en-US"/>
        </w:rPr>
        <w:fldChar w:fldCharType="separate"/>
      </w:r>
      <w:r w:rsidRPr="00BD3AC1">
        <w:rPr>
          <w:rFonts w:ascii="Helvetica" w:hAnsi="Helvetica" w:cs="Arial"/>
          <w:noProof/>
          <w:sz w:val="20"/>
          <w:szCs w:val="20"/>
          <w:lang w:val="en-US"/>
        </w:rPr>
        <w:t>(</w:t>
      </w:r>
      <w:r w:rsidRPr="00BD3AC1">
        <w:rPr>
          <w:rFonts w:ascii="Helvetica" w:hAnsi="Helvetica" w:cs="Arial"/>
          <w:i/>
          <w:noProof/>
          <w:sz w:val="20"/>
          <w:szCs w:val="20"/>
          <w:lang w:val="en-US"/>
        </w:rPr>
        <w:t>1</w:t>
      </w:r>
      <w:r w:rsidRPr="00BD3AC1">
        <w:rPr>
          <w:rFonts w:ascii="Helvetica" w:hAnsi="Helvetica" w:cs="Arial"/>
          <w:noProof/>
          <w:sz w:val="20"/>
          <w:szCs w:val="20"/>
          <w:lang w:val="en-US"/>
        </w:rPr>
        <w:t xml:space="preserve">, </w:t>
      </w:r>
      <w:r w:rsidRPr="00BD3AC1">
        <w:rPr>
          <w:rFonts w:ascii="Helvetica" w:hAnsi="Helvetica" w:cs="Arial"/>
          <w:i/>
          <w:noProof/>
          <w:sz w:val="20"/>
          <w:szCs w:val="20"/>
          <w:lang w:val="en-US"/>
        </w:rPr>
        <w:t>2</w:t>
      </w:r>
      <w:r w:rsidRPr="00BD3AC1">
        <w:rPr>
          <w:rFonts w:ascii="Helvetica" w:hAnsi="Helvetica" w:cs="Arial"/>
          <w:noProof/>
          <w:sz w:val="20"/>
          <w:szCs w:val="20"/>
          <w:lang w:val="en-US"/>
        </w:rPr>
        <w:t>)</w:t>
      </w:r>
      <w:r w:rsidRPr="00BD3AC1">
        <w:rPr>
          <w:rFonts w:ascii="Helvetica" w:hAnsi="Helvetica" w:cs="Arial"/>
          <w:sz w:val="20"/>
          <w:szCs w:val="20"/>
          <w:lang w:val="en-US"/>
        </w:rPr>
        <w:fldChar w:fldCharType="end"/>
      </w:r>
      <w:r w:rsidRPr="00BD3AC1">
        <w:rPr>
          <w:rFonts w:ascii="Helvetica" w:hAnsi="Helvetica" w:cs="Arial"/>
          <w:sz w:val="20"/>
          <w:szCs w:val="20"/>
          <w:lang w:val="en-US"/>
        </w:rPr>
        <w:t xml:space="preserve"> and evolutionary dynamics of populations</w:t>
      </w:r>
      <w:r w:rsidRPr="00BD3AC1">
        <w:rPr>
          <w:rFonts w:ascii="Helvetica" w:hAnsi="Helvetica" w:cs="Arial"/>
          <w:sz w:val="20"/>
          <w:szCs w:val="20"/>
          <w:lang w:val="en-US"/>
        </w:rPr>
        <w:fldChar w:fldCharType="begin" w:fldLock="1"/>
      </w:r>
      <w:r w:rsidRPr="00BD3AC1">
        <w:rPr>
          <w:rFonts w:ascii="Helvetica" w:hAnsi="Helvetica" w:cs="Arial"/>
          <w:sz w:val="20"/>
          <w:szCs w:val="20"/>
          <w:lang w:val="en-US"/>
        </w:rPr>
        <w:instrText>ADDIN CSL_CITATION { "citationItems" : [ { "id" : "ITEM-1", "itemData" : { "author" : [ { "dropping-particle" : "", "family" : "Kawecki", "given" : "TJ", "non-dropping-particle" : "", "parse-names" : false, "suffix" : "" } ], "container-title" : "Annual Review of Ecology, Evolution, and Systematics", "id" : "ITEM-1", "issued" : { "date-parts" : [ [ "2008" ] ] }, "page" : "321-342", "title" : "Adaptation to marginal habitats", "type" : "article-journal", "volume" : "39" }, "uris" : [ "http://www.mendeley.com/documents/?uuid=8612ca19-b9ac-3069-84da-9b878771d718" ] } ], "mendeley" : { "formattedCitation" : "(&lt;i&gt;3&lt;/i&gt;)", "plainTextFormattedCitation" : "(3)", "previouslyFormattedCitation" : "(&lt;i&gt;3&lt;/i&gt;)" }, "properties" : { "noteIndex" : 0 }, "schema" : "https://github.com/citation-style-language/schema/raw/master/csl-citation.json" }</w:instrText>
      </w:r>
      <w:r w:rsidRPr="00BD3AC1">
        <w:rPr>
          <w:rFonts w:ascii="Helvetica" w:hAnsi="Helvetica" w:cs="Arial"/>
          <w:sz w:val="20"/>
          <w:szCs w:val="20"/>
          <w:lang w:val="en-US"/>
        </w:rPr>
        <w:fldChar w:fldCharType="separate"/>
      </w:r>
      <w:r w:rsidRPr="00BD3AC1">
        <w:rPr>
          <w:rFonts w:ascii="Helvetica" w:hAnsi="Helvetica" w:cs="Arial"/>
          <w:noProof/>
          <w:sz w:val="20"/>
          <w:szCs w:val="20"/>
          <w:lang w:val="en-US"/>
        </w:rPr>
        <w:t>(</w:t>
      </w:r>
      <w:r w:rsidRPr="00BD3AC1">
        <w:rPr>
          <w:rFonts w:ascii="Helvetica" w:hAnsi="Helvetica" w:cs="Arial"/>
          <w:i/>
          <w:noProof/>
          <w:sz w:val="20"/>
          <w:szCs w:val="20"/>
          <w:lang w:val="en-US"/>
        </w:rPr>
        <w:t>3</w:t>
      </w:r>
      <w:r w:rsidRPr="00BD3AC1">
        <w:rPr>
          <w:rFonts w:ascii="Helvetica" w:hAnsi="Helvetica" w:cs="Arial"/>
          <w:noProof/>
          <w:sz w:val="20"/>
          <w:szCs w:val="20"/>
          <w:lang w:val="en-US"/>
        </w:rPr>
        <w:t>)</w:t>
      </w:r>
      <w:r w:rsidRPr="00BD3AC1">
        <w:rPr>
          <w:rFonts w:ascii="Helvetica" w:hAnsi="Helvetica" w:cs="Arial"/>
          <w:sz w:val="20"/>
          <w:szCs w:val="20"/>
          <w:lang w:val="en-US"/>
        </w:rPr>
        <w:fldChar w:fldCharType="end"/>
      </w:r>
      <w:r w:rsidRPr="00BD3AC1">
        <w:rPr>
          <w:rFonts w:ascii="Helvetica" w:hAnsi="Helvetica" w:cs="Arial"/>
          <w:sz w:val="20"/>
          <w:szCs w:val="20"/>
          <w:lang w:val="en-US"/>
        </w:rPr>
        <w:t>. While most work on immigration in microbial ecology deals with relatively low numbers and diversity of immigrants, this does not capture the natural context, which frequently involves the coalescence of entire communities</w:t>
      </w:r>
      <w:r w:rsidRPr="00BD3AC1">
        <w:rPr>
          <w:rFonts w:ascii="Helvetica" w:hAnsi="Helvetica" w:cs="Arial"/>
          <w:sz w:val="20"/>
          <w:szCs w:val="20"/>
          <w:lang w:val="en-US"/>
        </w:rPr>
        <w:fldChar w:fldCharType="begin" w:fldLock="1"/>
      </w:r>
      <w:r w:rsidRPr="00BD3AC1">
        <w:rPr>
          <w:rFonts w:ascii="Helvetica" w:hAnsi="Helvetica" w:cs="Arial"/>
          <w:sz w:val="20"/>
          <w:szCs w:val="20"/>
          <w:lang w:val="en-US"/>
        </w:rPr>
        <w:instrText>ADDIN CSL_CITATION { "citationItems" : [ { "id" : "ITEM-1", "itemData" : { "author" : [ { "dropping-particle" : "", "family" : "Rillig", "given" : "MC", "non-dropping-particle" : "", "parse-names" : false, "suffix" : "" }, { "dropping-particle" : "", "family" : "Antonovics", "given" : "J", "non-dropping-particle" : "", "parse-names" : false, "suffix" : "" }, { "dropping-particle" : "", "family" : "Caruso", "given" : "T", "non-dropping-particle" : "", "parse-names" : false, "suffix" : "" }, { "dropping-particle" : "", "family" : "Lehmann", "given" : "A", "non-dropping-particle" : "", "parse-names" : false, "suffix" : "" } ], "container-title" : "Trends in ecology &amp;", "id" : "ITEM-1", "issue" : "8", "issued" : { "date-parts" : [ [ "2015" ] ] }, "page" : "470-476", "title" : "Interchange of entire communities: microbial community coalescence", "type" : "article-journal", "volume" : "30" }, "uris" : [ "http://www.mendeley.com/documents/?uuid=62bd7060-8534-37df-a3ba-66ab4bb2d6ef" ] }, { "id" : "ITEM-2", "itemData" : { "author" : [ { "dropping-particle" : "", "family" : "Rillig", "given" : "MC", "non-dropping-particle" : "", "parse-names" : false, "suffix" : "" }, { "dropping-particle" : "", "family" : "Lehmann", "given" : "A", "non-dropping-particle" : "", "parse-names" : false, "suffix" : "" }, { "dropping-particle" : "", "family" : "Aguilar-Trigueros", "given" : "CA", "non-dropping-particle" : "", "parse-names" : false, "suffix" : "" } ], "container-title" : "Pedobiologia", "id" : "ITEM-2", "issue" : "1-2", "issued" : { "date-parts" : [ [ "2016" ] ] }, "page" : "37-40", "title" : "Soil microbes and community coalescence", "type" : "article-journal", "volume" : "59" }, "uris" : [ "http://www.mendeley.com/documents/?uuid=aaab2361-a79e-367d-94cc-6e80a6a9e70f" ] } ], "mendeley" : { "formattedCitation" : "(&lt;i&gt;4&lt;/i&gt;, &lt;i&gt;5&lt;/i&gt;)", "plainTextFormattedCitation" : "(4, 5)", "previouslyFormattedCitation" : "(&lt;i&gt;4&lt;/i&gt;, &lt;i&gt;5&lt;/i&gt;)" }, "properties" : { "noteIndex" : 0 }, "schema" : "https://github.com/citation-style-language/schema/raw/master/csl-citation.json" }</w:instrText>
      </w:r>
      <w:r w:rsidRPr="00BD3AC1">
        <w:rPr>
          <w:rFonts w:ascii="Helvetica" w:hAnsi="Helvetica" w:cs="Arial"/>
          <w:sz w:val="20"/>
          <w:szCs w:val="20"/>
          <w:lang w:val="en-US"/>
        </w:rPr>
        <w:fldChar w:fldCharType="separate"/>
      </w:r>
      <w:r w:rsidRPr="00BD3AC1">
        <w:rPr>
          <w:rFonts w:ascii="Helvetica" w:hAnsi="Helvetica" w:cs="Arial"/>
          <w:noProof/>
          <w:sz w:val="20"/>
          <w:szCs w:val="20"/>
          <w:lang w:val="en-US"/>
        </w:rPr>
        <w:t>(</w:t>
      </w:r>
      <w:r w:rsidRPr="00BD3AC1">
        <w:rPr>
          <w:rFonts w:ascii="Helvetica" w:hAnsi="Helvetica" w:cs="Arial"/>
          <w:i/>
          <w:noProof/>
          <w:sz w:val="20"/>
          <w:szCs w:val="20"/>
          <w:lang w:val="en-US"/>
        </w:rPr>
        <w:t>4</w:t>
      </w:r>
      <w:r w:rsidRPr="00BD3AC1">
        <w:rPr>
          <w:rFonts w:ascii="Helvetica" w:hAnsi="Helvetica" w:cs="Arial"/>
          <w:noProof/>
          <w:sz w:val="20"/>
          <w:szCs w:val="20"/>
          <w:lang w:val="en-US"/>
        </w:rPr>
        <w:t xml:space="preserve">, </w:t>
      </w:r>
      <w:r w:rsidRPr="00BD3AC1">
        <w:rPr>
          <w:rFonts w:ascii="Helvetica" w:hAnsi="Helvetica" w:cs="Arial"/>
          <w:i/>
          <w:noProof/>
          <w:sz w:val="20"/>
          <w:szCs w:val="20"/>
          <w:lang w:val="en-US"/>
        </w:rPr>
        <w:t>5</w:t>
      </w:r>
      <w:r w:rsidRPr="00BD3AC1">
        <w:rPr>
          <w:rFonts w:ascii="Helvetica" w:hAnsi="Helvetica" w:cs="Arial"/>
          <w:noProof/>
          <w:sz w:val="20"/>
          <w:szCs w:val="20"/>
          <w:lang w:val="en-US"/>
        </w:rPr>
        <w:t>)</w:t>
      </w:r>
      <w:r w:rsidRPr="00BD3AC1">
        <w:rPr>
          <w:rFonts w:ascii="Helvetica" w:hAnsi="Helvetica" w:cs="Arial"/>
          <w:sz w:val="20"/>
          <w:szCs w:val="20"/>
          <w:lang w:val="en-US"/>
        </w:rPr>
        <w:fldChar w:fldCharType="end"/>
      </w:r>
      <w:r w:rsidRPr="00BD3AC1">
        <w:rPr>
          <w:rFonts w:ascii="Helvetica" w:hAnsi="Helvetica" w:cs="Arial"/>
          <w:sz w:val="20"/>
          <w:szCs w:val="20"/>
          <w:lang w:val="en-US"/>
        </w:rPr>
        <w:t>. The consequences, if any, of such community coalescence are unclear, although existing theoretical</w:t>
      </w:r>
      <w:r w:rsidRPr="00BD3AC1">
        <w:rPr>
          <w:rFonts w:ascii="Helvetica" w:hAnsi="Helvetica" w:cs="Arial"/>
          <w:sz w:val="20"/>
          <w:szCs w:val="20"/>
          <w:lang w:val="en-US"/>
        </w:rPr>
        <w:fldChar w:fldCharType="begin" w:fldLock="1"/>
      </w:r>
      <w:r w:rsidRPr="00BD3AC1">
        <w:rPr>
          <w:rFonts w:ascii="Helvetica" w:hAnsi="Helvetica" w:cs="Arial"/>
          <w:sz w:val="20"/>
          <w:szCs w:val="20"/>
          <w:lang w:val="en-US"/>
        </w:rPr>
        <w:instrText>ADDIN CSL_CITATION { "citationItems" : [ { "id" : "ITEM-1", "itemData" : { "author" : [ { "dropping-particle" : "", "family" : "Gilpin", "given" : "M", "non-dropping-particle" : "", "parse-names" : false, "suffix" : "" } ], "container-title" : "Proceedings of the National Academy of Sciences of the United States of America", "id" : "ITEM-1", "issue" : "8", "issued" : { "date-parts" : [ [ "1994" ] ] }, "page" : "3252-3254", "title" : "Community-level competition: asymmetrical dominance.", "type" : "article-journal", "volume" : "91" }, "uris" : [ "http://www.mendeley.com/documents/?uuid=bed3c9d0-49fa-4841-ba93-cdd37b41aa2b" ] }, { "id" : "ITEM-2", "itemData" : { "author" : [ { "dropping-particle" : "", "family" : "Toquenaga", "given" : "Y", "non-dropping-particle" : "", "parse-names" : false, "suffix" : "" } ], "container-title" : "Journal of theoretical biology", "id" : "ITEM-2", "issue" : "2", "issued" : { "date-parts" : [ [ "1997" ] ] }, "page" : "175-181", "title" : "Historicity of a simple competition model", "type" : "article-journal", "volume" : "187" }, "uris" : [ "http://www.mendeley.com/documents/?uuid=d613dcf5-4464-4e1b-a477-f3c98295ce62" ] }, { "id" : "ITEM-3", "itemData" : { "author" : [ { "dropping-particle" : "", "family" : "Wright", "given" : "CK", "non-dropping-particle" : "", "parse-names" : false, "suffix" : "" } ], "container-title" : "Ecological Complexity", "id" : "ITEM-3", "issue" : "2", "issued" : { "date-parts" : [ [ "2008" ] ] }, "page" : "140-145", "title" : "Ecological community integration increases with added trophic complexity", "type" : "article-journal", "volume" : "5" }, "uris" : [ "http://www.mendeley.com/documents/?uuid=804c4ec3-5b34-3524-bb70-1419ec43c20d" ] }, { "id" : "ITEM-4", "itemData" : { "DOI" : "10.7554/eLife.15747", "ISSN" : "2050-084X", "abstract" : "Recent work draws attention to community-community encounters ('coalescence') as likely an important factor shaping natural ecosystems. This work builds on MacArthur\u2019s classic model of competitive coexistence to investigate such community-level competition in a minimal theoretical setting. It is shown that the ability of a species to survive a coalescence event is best predicted by a community-level 'fitness' of its native community rather than the intrinsic performance of the species itself. The model presented here allows formalizing a macroscopic perspective whereby a community harboring organisms at varying abundances becomes equivalent to a single organism expressing genes at different levels. While most natural communities do not satisfy the strict criteria of multicellularity developed by multi-level selection theory, the effective cohesion described here is a generic consequence of resource partitioning, requires no cooperative interactions, and can be expected to be widespread in microbial ecosystems.", "author" : [ { "dropping-particle" : "", "family" : "Tikhonov", "given" : "Mikhail", "non-dropping-particle" : "", "parse-names" : false, "suffix" : "" } ], "container-title" : "eLife", "id" : "ITEM-4", "issued" : { "date-parts" : [ [ "2016", "6", "16" ] ] }, "page" : "e15747", "title" : "Community-level cohesion without cooperation", "type" : "article-journal", "volume" : "5" }, "uris" : [ "http://www.mendeley.com/documents/?uuid=47189415-ef2f-3e96-81e0-030db288925e" ] } ], "mendeley" : { "formattedCitation" : "(&lt;i&gt;6&lt;/i&gt;\u2013&lt;i&gt;9&lt;/i&gt;)", "plainTextFormattedCitation" : "(6\u20139)", "previouslyFormattedCitation" : "(&lt;i&gt;6&lt;/i&gt;\u2013&lt;i&gt;9&lt;/i&gt;)" }, "properties" : { "noteIndex" : 0 }, "schema" : "https://github.com/citation-style-language/schema/raw/master/csl-citation.json" }</w:instrText>
      </w:r>
      <w:r w:rsidRPr="00BD3AC1">
        <w:rPr>
          <w:rFonts w:ascii="Helvetica" w:hAnsi="Helvetica" w:cs="Arial"/>
          <w:sz w:val="20"/>
          <w:szCs w:val="20"/>
          <w:lang w:val="en-US"/>
        </w:rPr>
        <w:fldChar w:fldCharType="separate"/>
      </w:r>
      <w:r w:rsidRPr="00BD3AC1">
        <w:rPr>
          <w:rFonts w:ascii="Helvetica" w:hAnsi="Helvetica" w:cs="Arial"/>
          <w:noProof/>
          <w:sz w:val="20"/>
          <w:szCs w:val="20"/>
          <w:lang w:val="en-US"/>
        </w:rPr>
        <w:t>(</w:t>
      </w:r>
      <w:r w:rsidRPr="00BD3AC1">
        <w:rPr>
          <w:rFonts w:ascii="Helvetica" w:hAnsi="Helvetica" w:cs="Arial"/>
          <w:i/>
          <w:noProof/>
          <w:sz w:val="20"/>
          <w:szCs w:val="20"/>
          <w:lang w:val="en-US"/>
        </w:rPr>
        <w:t>6</w:t>
      </w:r>
      <w:r w:rsidRPr="00BD3AC1">
        <w:rPr>
          <w:rFonts w:ascii="Helvetica" w:hAnsi="Helvetica" w:cs="Arial"/>
          <w:noProof/>
          <w:sz w:val="20"/>
          <w:szCs w:val="20"/>
          <w:lang w:val="en-US"/>
        </w:rPr>
        <w:t>–</w:t>
      </w:r>
      <w:r w:rsidRPr="00BD3AC1">
        <w:rPr>
          <w:rFonts w:ascii="Helvetica" w:hAnsi="Helvetica" w:cs="Arial"/>
          <w:i/>
          <w:noProof/>
          <w:sz w:val="20"/>
          <w:szCs w:val="20"/>
          <w:lang w:val="en-US"/>
        </w:rPr>
        <w:t>9</w:t>
      </w:r>
      <w:r w:rsidRPr="00BD3AC1">
        <w:rPr>
          <w:rFonts w:ascii="Helvetica" w:hAnsi="Helvetica" w:cs="Arial"/>
          <w:noProof/>
          <w:sz w:val="20"/>
          <w:szCs w:val="20"/>
          <w:lang w:val="en-US"/>
        </w:rPr>
        <w:t>)</w:t>
      </w:r>
      <w:r w:rsidRPr="00BD3AC1">
        <w:rPr>
          <w:rFonts w:ascii="Helvetica" w:hAnsi="Helvetica" w:cs="Arial"/>
          <w:sz w:val="20"/>
          <w:szCs w:val="20"/>
          <w:lang w:val="en-US"/>
        </w:rPr>
        <w:fldChar w:fldCharType="end"/>
      </w:r>
      <w:r w:rsidRPr="00BD3AC1">
        <w:rPr>
          <w:rFonts w:ascii="Helvetica" w:hAnsi="Helvetica" w:cs="Arial"/>
          <w:sz w:val="20"/>
          <w:szCs w:val="20"/>
          <w:lang w:val="en-US"/>
        </w:rPr>
        <w:t xml:space="preserve"> and empirical</w:t>
      </w:r>
      <w:r w:rsidRPr="00BD3AC1">
        <w:rPr>
          <w:rFonts w:ascii="Helvetica" w:hAnsi="Helvetica" w:cs="Arial"/>
          <w:sz w:val="20"/>
          <w:szCs w:val="20"/>
          <w:lang w:val="en-US"/>
        </w:rPr>
        <w:fldChar w:fldCharType="begin" w:fldLock="1"/>
      </w:r>
      <w:r w:rsidRPr="00BD3AC1">
        <w:rPr>
          <w:rFonts w:ascii="Helvetica" w:hAnsi="Helvetica" w:cs="Arial"/>
          <w:sz w:val="20"/>
          <w:szCs w:val="20"/>
          <w:lang w:val="en-US"/>
        </w:rPr>
        <w:instrText>ADDIN CSL_CITATION { "citationItems" : [ { "id" : "ITEM-1", "itemData" : { "author" : [ { "dropping-particle" : "", "family" : "Hausmann", "given" : "NT", "non-dropping-particle" : "", "parse-names" : false, "suffix" : "" }, { "dropping-particle" : "", "family" : "Hawkes", "given" : "CV", "non-dropping-particle" : "", "parse-names" : false, "suffix" : "" } ], "container-title" : "New Phytologist", "id" : "ITEM-1", "issue" : "4", "issued" : { "date-parts" : [ [ "2009" ] ] }, "page" : "1188-1200", "title" : "Plant neighborhood control of arbuscular mycorrhizal community composition", "type" : "article-journal", "volume" : "183" }, "uris" : [ "http://www.mendeley.com/documents/?uuid=f9de9907-9147-30c6-b1f0-34da8fa0c077" ] }, { "id" : "ITEM-2", "itemData" : { "author" : [ { "dropping-particle" : "", "family" : "Livingston", "given" : "G", "non-dropping-particle" : "", "parse-names" : false, "suffix" : "" }, { "dropping-particle" : "", "family" : "Jiang", "given" : "Y", "non-dropping-particle" : "", "parse-names" : false, "suffix" : "" }, { "dropping-particle" : "", "family" : "Fox", "given" : "JW", "non-dropping-particle" : "", "parse-names" : false, "suffix" : "" }, { "dropping-particle" : "", "family" : "Leibold", "given" : "MA", "non-dropping-particle" : "", "parse-names" : false, "suffix" : "" } ], "container-title" : "Ecology", "id" : "ITEM-2", "issue" : "12", "issued" : { "date-parts" : [ [ "2013" ] ] }, "page" : "2898-2906", "title" : "The dynamics of community assembly under sudden mixing in experimental microcosms", "type" : "article-journal", "volume" : "94" }, "uris" : [ "http://www.mendeley.com/documents/?uuid=6e31e870-dcea-35cb-9627-b8a6e84d1135" ] }, { "id" : "ITEM-3", "itemData" : { "author" : [ { "dropping-particle" : "", "family" : "Souffreau", "given" : "C", "non-dropping-particle" : "", "parse-names" : false, "suffix" : "" }, { "dropping-particle" : "", "family" : "Pecceu", "given" : "B", "non-dropping-particle" : "", "parse-names" : false, "suffix" : "" }, { "dropping-particle" : "", "family" : "Denis", "given" : "C", "non-dropping-particle" : "", "parse-names" : false, "suffix" : "" } ], "container-title" : "Freshwater", "id" : "ITEM-3", "issue" : "10", "issued" : { "date-parts" : [ [ "2014" ] ] }, "page" : "2081-2095", "title" : "An experimental analysis of species sorting and mass effects in freshwater bacterioplankton", "type" : "article-journal", "volume" : "59" }, "uris" : [ "http://www.mendeley.com/documents/?uuid=63d2ebcc-5e1e-32d7-91e1-740a75f3642b" ] }, { "id" : "ITEM-4", "itemData" : { "author" : [ { "dropping-particle" : "", "family" : "Adams", "given" : "HE", "non-dropping-particle" : "", "parse-names" : false, "suffix" : "" }, { "dropping-particle" : "", "family" : "Crump", "given" : "BC", "non-dropping-particle" : "", "parse-names" : false, "suffix" : "" }, { "dropping-particle" : "", "family" : "Kling", "given" : "GW", "non-dropping-particle" : "", "parse-names" : false, "suffix" : "" } ], "container-title" : "Frontiers in microbiology", "id" : "ITEM-4", "issue" : "82", "issued" : { "date-parts" : [ [ "2014" ] ] }, "title" : "Metacommunity dynamics of bacteria in an arctic lake: the impact of species sorting and mass effects on bacterial production and biogeography", "type" : "article-journal", "volume" : "5" }, "uris" : [ "http://www.mendeley.com/documents/?uuid=8d0eb66b-9b23-3193-b2bc-d7e78a1b7c23" ] } ], "mendeley" : { "formattedCitation" : "(&lt;i&gt;10&lt;/i&gt;\u2013&lt;i&gt;13&lt;/i&gt;)", "plainTextFormattedCitation" : "(10\u201313)", "previouslyFormattedCitation" : "(&lt;i&gt;10&lt;/i&gt;\u2013&lt;i&gt;13&lt;/i&gt;)" }, "properties" : { "noteIndex" : 0 }, "schema" : "https://github.com/citation-style-language/schema/raw/master/csl-citation.json" }</w:instrText>
      </w:r>
      <w:r w:rsidRPr="00BD3AC1">
        <w:rPr>
          <w:rFonts w:ascii="Helvetica" w:hAnsi="Helvetica" w:cs="Arial"/>
          <w:sz w:val="20"/>
          <w:szCs w:val="20"/>
          <w:lang w:val="en-US"/>
        </w:rPr>
        <w:fldChar w:fldCharType="separate"/>
      </w:r>
      <w:r w:rsidRPr="00BD3AC1">
        <w:rPr>
          <w:rFonts w:ascii="Helvetica" w:hAnsi="Helvetica" w:cs="Arial"/>
          <w:noProof/>
          <w:sz w:val="20"/>
          <w:szCs w:val="20"/>
          <w:lang w:val="en-US"/>
        </w:rPr>
        <w:t>(</w:t>
      </w:r>
      <w:r w:rsidRPr="00BD3AC1">
        <w:rPr>
          <w:rFonts w:ascii="Helvetica" w:hAnsi="Helvetica" w:cs="Arial"/>
          <w:i/>
          <w:noProof/>
          <w:sz w:val="20"/>
          <w:szCs w:val="20"/>
          <w:lang w:val="en-US"/>
        </w:rPr>
        <w:t>10</w:t>
      </w:r>
      <w:r w:rsidRPr="00BD3AC1">
        <w:rPr>
          <w:rFonts w:ascii="Helvetica" w:hAnsi="Helvetica" w:cs="Arial"/>
          <w:noProof/>
          <w:sz w:val="20"/>
          <w:szCs w:val="20"/>
          <w:lang w:val="en-US"/>
        </w:rPr>
        <w:t>–</w:t>
      </w:r>
      <w:r w:rsidRPr="00BD3AC1">
        <w:rPr>
          <w:rFonts w:ascii="Helvetica" w:hAnsi="Helvetica" w:cs="Arial"/>
          <w:i/>
          <w:noProof/>
          <w:sz w:val="20"/>
          <w:szCs w:val="20"/>
          <w:lang w:val="en-US"/>
        </w:rPr>
        <w:t>13</w:t>
      </w:r>
      <w:r w:rsidRPr="00BD3AC1">
        <w:rPr>
          <w:rFonts w:ascii="Helvetica" w:hAnsi="Helvetica" w:cs="Arial"/>
          <w:noProof/>
          <w:sz w:val="20"/>
          <w:szCs w:val="20"/>
          <w:lang w:val="en-US"/>
        </w:rPr>
        <w:t>)</w:t>
      </w:r>
      <w:r w:rsidRPr="00BD3AC1">
        <w:rPr>
          <w:rFonts w:ascii="Helvetica" w:hAnsi="Helvetica" w:cs="Arial"/>
          <w:sz w:val="20"/>
          <w:szCs w:val="20"/>
          <w:lang w:val="en-US"/>
        </w:rPr>
        <w:fldChar w:fldCharType="end"/>
      </w:r>
      <w:r w:rsidRPr="00BD3AC1">
        <w:rPr>
          <w:rFonts w:ascii="Helvetica" w:hAnsi="Helvetica" w:cs="Arial"/>
          <w:sz w:val="20"/>
          <w:szCs w:val="20"/>
          <w:lang w:val="en-US"/>
        </w:rPr>
        <w:t xml:space="preserve"> studies suggest coalescence can lead to a single community dominating the mixture, rather than </w:t>
      </w:r>
      <w:r w:rsidR="00502005" w:rsidRPr="00BD3AC1">
        <w:rPr>
          <w:rFonts w:ascii="Helvetica" w:hAnsi="Helvetica" w:cs="Arial"/>
          <w:sz w:val="20"/>
          <w:szCs w:val="20"/>
          <w:lang w:val="en-US"/>
        </w:rPr>
        <w:t>a more chim</w:t>
      </w:r>
      <w:r w:rsidRPr="00BD3AC1">
        <w:rPr>
          <w:rFonts w:ascii="Helvetica" w:hAnsi="Helvetica" w:cs="Arial"/>
          <w:sz w:val="20"/>
          <w:szCs w:val="20"/>
          <w:lang w:val="en-US"/>
        </w:rPr>
        <w:t>eric outcome. A recent extension</w:t>
      </w:r>
      <w:r w:rsidRPr="00BD3AC1">
        <w:rPr>
          <w:rFonts w:ascii="Helvetica" w:hAnsi="Helvetica" w:cs="Arial"/>
          <w:sz w:val="20"/>
          <w:szCs w:val="20"/>
          <w:lang w:val="en-US"/>
        </w:rPr>
        <w:fldChar w:fldCharType="begin" w:fldLock="1"/>
      </w:r>
      <w:r w:rsidRPr="00BD3AC1">
        <w:rPr>
          <w:rFonts w:ascii="Helvetica" w:hAnsi="Helvetica" w:cs="Arial"/>
          <w:sz w:val="20"/>
          <w:szCs w:val="20"/>
          <w:lang w:val="en-US"/>
        </w:rPr>
        <w:instrText>ADDIN CSL_CITATION { "citationItems" : [ { "id" : "ITEM-1", "itemData" : { "DOI" : "10.7554/eLife.15747", "ISSN" : "2050-084X", "abstract" : "Recent work draws attention to community-community encounters ('coalescence') as likely an important factor shaping natural ecosystems. This work builds on MacArthur\u2019s classic model of competitive coexistence to investigate such community-level competition in a minimal theoretical setting. It is shown that the ability of a species to survive a coalescence event is best predicted by a community-level 'fitness' of its native community rather than the intrinsic performance of the species itself. The model presented here allows formalizing a macroscopic perspective whereby a community harboring organisms at varying abundances becomes equivalent to a single organism expressing genes at different levels. While most natural communities do not satisfy the strict criteria of multicellularity developed by multi-level selection theory, the effective cohesion described here is a generic consequence of resource partitioning, requires no cooperative interactions, and can be expected to be widespread in microbial ecosystems.", "author" : [ { "dropping-particle" : "", "family" : "Tikhonov", "given" : "Mikhail", "non-dropping-particle" : "", "parse-names" : false, "suffix" : "" } ], "container-title" : "eLife", "id" : "ITEM-1", "issued" : { "date-parts" : [ [ "2016", "6", "16" ] ] }, "page" : "e15747", "title" : "Community-level cohesion without cooperation", "type" : "article-journal", "volume" : "5" }, "uris" : [ "http://www.mendeley.com/documents/?uuid=47189415-ef2f-3e96-81e0-030db288925e" ] } ], "mendeley" : { "formattedCitation" : "(&lt;i&gt;9&lt;/i&gt;)", "plainTextFormattedCitation" : "(9)", "previouslyFormattedCitation" : "(&lt;i&gt;9&lt;/i&gt;)" }, "properties" : { "noteIndex" : 0 }, "schema" : "https://github.com/citation-style-language/schema/raw/master/csl-citation.json" }</w:instrText>
      </w:r>
      <w:r w:rsidRPr="00BD3AC1">
        <w:rPr>
          <w:rFonts w:ascii="Helvetica" w:hAnsi="Helvetica" w:cs="Arial"/>
          <w:sz w:val="20"/>
          <w:szCs w:val="20"/>
          <w:lang w:val="en-US"/>
        </w:rPr>
        <w:fldChar w:fldCharType="separate"/>
      </w:r>
      <w:r w:rsidRPr="00BD3AC1">
        <w:rPr>
          <w:rFonts w:ascii="Helvetica" w:hAnsi="Helvetica" w:cs="Arial"/>
          <w:noProof/>
          <w:sz w:val="20"/>
          <w:szCs w:val="20"/>
          <w:lang w:val="en-US"/>
        </w:rPr>
        <w:t>(</w:t>
      </w:r>
      <w:r w:rsidRPr="00BD3AC1">
        <w:rPr>
          <w:rFonts w:ascii="Helvetica" w:hAnsi="Helvetica" w:cs="Arial"/>
          <w:i/>
          <w:noProof/>
          <w:sz w:val="20"/>
          <w:szCs w:val="20"/>
          <w:lang w:val="en-US"/>
        </w:rPr>
        <w:t>9</w:t>
      </w:r>
      <w:r w:rsidRPr="00BD3AC1">
        <w:rPr>
          <w:rFonts w:ascii="Helvetica" w:hAnsi="Helvetica" w:cs="Arial"/>
          <w:noProof/>
          <w:sz w:val="20"/>
          <w:szCs w:val="20"/>
          <w:lang w:val="en-US"/>
        </w:rPr>
        <w:t>)</w:t>
      </w:r>
      <w:r w:rsidRPr="00BD3AC1">
        <w:rPr>
          <w:rFonts w:ascii="Helvetica" w:hAnsi="Helvetica" w:cs="Arial"/>
          <w:sz w:val="20"/>
          <w:szCs w:val="20"/>
          <w:lang w:val="en-US"/>
        </w:rPr>
        <w:fldChar w:fldCharType="end"/>
      </w:r>
      <w:r w:rsidRPr="00BD3AC1">
        <w:rPr>
          <w:rFonts w:ascii="Helvetica" w:hAnsi="Helvetica" w:cs="Arial"/>
          <w:sz w:val="20"/>
          <w:szCs w:val="20"/>
          <w:lang w:val="en-US"/>
        </w:rPr>
        <w:t xml:space="preserve"> of ecological theory</w:t>
      </w:r>
      <w:r w:rsidRPr="00BD3AC1">
        <w:rPr>
          <w:rFonts w:ascii="Helvetica" w:hAnsi="Helvetica" w:cs="Arial"/>
          <w:sz w:val="20"/>
          <w:szCs w:val="20"/>
          <w:lang w:val="en-US"/>
        </w:rPr>
        <w:fldChar w:fldCharType="begin" w:fldLock="1"/>
      </w:r>
      <w:r w:rsidR="00E602A3">
        <w:rPr>
          <w:rFonts w:ascii="Helvetica" w:hAnsi="Helvetica" w:cs="Arial"/>
          <w:sz w:val="20"/>
          <w:szCs w:val="20"/>
          <w:lang w:val="en-US"/>
        </w:rPr>
        <w:instrText>ADDIN CSL_CITATION { "citationItems" : [ { "id" : "ITEM-1", "itemData" : { "author" : [ { "dropping-particle" : "", "family" : "MacArthur", "given" : "R", "non-dropping-particle" : "", "parse-names" : false, "suffix" : "" } ], "container-title" : "Theoretical population biology", "id" : "ITEM-1", "issue" : "1", "issued" : { "date-parts" : [ [ "1970" ] ] }, "page" : "1-11", "title" : "Species packing and competitive equilibrium for many species", "type" : "article-journal", "volume" : "1" }, "uris" : [ "http://www.mendeley.com/documents/?uuid=1df0f37d-c089-32c4-a727-ab2634172e9c" ] }, { "id" : "ITEM-2", "itemData" : { "author" : [ { "dropping-particle" : "", "family" : "Roughgarden", "given" : "J", "non-dropping-particle" : "", "parse-names" : false, "suffix" : "" } ], "container-title" : "Theoretical population biology", "id" : "ITEM-2", "issue" : "3", "issued" : { "date-parts" : [ [ "1976" ] ] }, "page" : "388-424", "title" : "Resource partitioning among competing species\u2014a coevolutionary approach", "type" : "article-journal", "volume" : "9" }, "uris" : [ "http://www.mendeley.com/documents/?uuid=88dd8678-fa6d-3df3-b00d-896f21148e35" ] }, { "id" : "ITEM-3", "itemData" : { "author" : [ { "dropping-particle" : "", "family" : "Gardner", "given" : "A", "non-dropping-particle" : "", "parse-names" : false, "suffix" : "" }, { "dropping-particle" : "", "family" : "Grafen", "given" : "A", "non-dropping-particle" : "", "parse-names" : false, "suffix" : "" } ], "container-title" : "Journal of Evolutionary Biology", "id" : "ITEM-3", "issue" : "4", "issued" : { "date-parts" : [ [ "2009" ] ] }, "page" : "659-671", "title" : "Capturing the superorganism: a formal theory of group adaptation", "type" : "article-journal", "volume" : "22" }, "uris" : [ "http://www.mendeley.com/documents/?uuid=12f2fde4-dba2-3edb-aa52-cf09155fc52e" ] }, { "id" : "ITEM-4", "itemData" : { "ISSN" : "0036-8075", "PMID" : "10797006", "abstract" : "In a California riparian system, the most diverse natural assemblages are the most invaded by exotic plants. A direct in situ manipulation of local diversity and a seed addition experiment showed that these patterns emerge despite the intrinsic negative effects of diversity on invasions. The results suggest that species loss at small scales may reduce invasion resistance. At community-wide scales, the overwhelming effects of ecological factors spatially covarying with diversity, such as propagule supply, make the most diverse communities most likely to be invaded.", "author" : [ { "dropping-particle" : "", "family" : "Levine", "given" : "J M", "non-dropping-particle" : "", "parse-names" : false, "suffix" : "" } ], "container-title" : "Science (New York, N.Y.)", "id" : "ITEM-4", "issue" : "5467", "issued" : { "date-parts" : [ [ "2000", "5", "5" ] ] }, "page" : "852-4", "title" : "Species diversity and biological invasions: relating local process to community pattern.", "type" : "article-journal", "volume" : "288" }, "uris" : [ "http://www.mendeley.com/documents/?uuid=f2a3d480-3eef-3e99-afbf-5b4d50a64a82" ] } ], "mendeley" : { "formattedCitation" : "(&lt;i&gt;14&lt;/i&gt;\u2013&lt;i&gt;17&lt;/i&gt;)", "plainTextFormattedCitation" : "(14\u201317)", "previouslyFormattedCitation" : "(&lt;i&gt;14&lt;/i&gt;\u2013&lt;i&gt;17&lt;/i&gt;)" }, "properties" : { "noteIndex" : 0 }, "schema" : "https://github.com/citation-style-language/schema/raw/master/csl-citation.json" }</w:instrText>
      </w:r>
      <w:r w:rsidRPr="00BD3AC1">
        <w:rPr>
          <w:rFonts w:ascii="Helvetica" w:hAnsi="Helvetica" w:cs="Arial"/>
          <w:sz w:val="20"/>
          <w:szCs w:val="20"/>
          <w:lang w:val="en-US"/>
        </w:rPr>
        <w:fldChar w:fldCharType="separate"/>
      </w:r>
      <w:r w:rsidR="00E602A3" w:rsidRPr="00E602A3">
        <w:rPr>
          <w:rFonts w:ascii="Helvetica" w:hAnsi="Helvetica" w:cs="Arial"/>
          <w:noProof/>
          <w:sz w:val="20"/>
          <w:szCs w:val="20"/>
          <w:lang w:val="en-US"/>
        </w:rPr>
        <w:t>(</w:t>
      </w:r>
      <w:r w:rsidR="00E602A3" w:rsidRPr="00E602A3">
        <w:rPr>
          <w:rFonts w:ascii="Helvetica" w:hAnsi="Helvetica" w:cs="Arial"/>
          <w:i/>
          <w:noProof/>
          <w:sz w:val="20"/>
          <w:szCs w:val="20"/>
          <w:lang w:val="en-US"/>
        </w:rPr>
        <w:t>14</w:t>
      </w:r>
      <w:r w:rsidR="00E602A3" w:rsidRPr="00E602A3">
        <w:rPr>
          <w:rFonts w:ascii="Helvetica" w:hAnsi="Helvetica" w:cs="Arial"/>
          <w:noProof/>
          <w:sz w:val="20"/>
          <w:szCs w:val="20"/>
          <w:lang w:val="en-US"/>
        </w:rPr>
        <w:t>–</w:t>
      </w:r>
      <w:r w:rsidR="00E602A3" w:rsidRPr="00E602A3">
        <w:rPr>
          <w:rFonts w:ascii="Helvetica" w:hAnsi="Helvetica" w:cs="Arial"/>
          <w:i/>
          <w:noProof/>
          <w:sz w:val="20"/>
          <w:szCs w:val="20"/>
          <w:lang w:val="en-US"/>
        </w:rPr>
        <w:t>17</w:t>
      </w:r>
      <w:r w:rsidR="00E602A3" w:rsidRPr="00E602A3">
        <w:rPr>
          <w:rFonts w:ascii="Helvetica" w:hAnsi="Helvetica" w:cs="Arial"/>
          <w:noProof/>
          <w:sz w:val="20"/>
          <w:szCs w:val="20"/>
          <w:lang w:val="en-US"/>
        </w:rPr>
        <w:t>)</w:t>
      </w:r>
      <w:r w:rsidRPr="00BD3AC1">
        <w:rPr>
          <w:rFonts w:ascii="Helvetica" w:hAnsi="Helvetica" w:cs="Arial"/>
          <w:sz w:val="20"/>
          <w:szCs w:val="20"/>
          <w:lang w:val="en-US"/>
        </w:rPr>
        <w:fldChar w:fldCharType="end"/>
      </w:r>
      <w:r w:rsidRPr="00BD3AC1">
        <w:rPr>
          <w:rFonts w:ascii="Helvetica" w:hAnsi="Helvetica" w:cs="Arial"/>
          <w:sz w:val="20"/>
          <w:szCs w:val="20"/>
          <w:lang w:val="en-US"/>
        </w:rPr>
        <w:t xml:space="preserve"> </w:t>
      </w:r>
      <w:r w:rsidR="005939E5" w:rsidRPr="00BD3AC1">
        <w:rPr>
          <w:rFonts w:ascii="Helvetica" w:hAnsi="Helvetica" w:cs="Arial"/>
          <w:sz w:val="20"/>
          <w:szCs w:val="20"/>
          <w:lang w:val="en-US"/>
        </w:rPr>
        <w:t>suggest</w:t>
      </w:r>
      <w:r w:rsidR="009E2EE9">
        <w:rPr>
          <w:rFonts w:ascii="Helvetica" w:hAnsi="Helvetica" w:cs="Arial"/>
          <w:sz w:val="20"/>
          <w:szCs w:val="20"/>
          <w:lang w:val="en-US"/>
        </w:rPr>
        <w:t>s</w:t>
      </w:r>
      <w:r w:rsidR="005939E5" w:rsidRPr="00BD3AC1">
        <w:rPr>
          <w:rFonts w:ascii="Helvetica" w:hAnsi="Helvetica" w:cs="Arial"/>
          <w:sz w:val="20"/>
          <w:szCs w:val="20"/>
          <w:lang w:val="en-US"/>
        </w:rPr>
        <w:t xml:space="preserve"> that this dominance can be predicted from how completely communities exploit diverse resources in the environment, as these “niche-packed” communities will be more cohesive and harder to invade.</w:t>
      </w:r>
      <w:r w:rsidRPr="00BD3AC1">
        <w:rPr>
          <w:rFonts w:ascii="Helvetica" w:hAnsi="Helvetica" w:cs="Arial"/>
          <w:sz w:val="20"/>
          <w:szCs w:val="20"/>
          <w:lang w:val="en-US"/>
        </w:rPr>
        <w:t xml:space="preserve"> </w:t>
      </w:r>
      <w:r w:rsidR="005939E5" w:rsidRPr="00BD3AC1">
        <w:rPr>
          <w:rFonts w:ascii="Helvetica" w:hAnsi="Helvetica" w:cs="Arial"/>
          <w:sz w:val="20"/>
          <w:szCs w:val="20"/>
          <w:lang w:val="en-US"/>
        </w:rPr>
        <w:t>W</w:t>
      </w:r>
      <w:r w:rsidR="009E2EE9">
        <w:rPr>
          <w:rFonts w:ascii="Helvetica" w:hAnsi="Helvetica" w:cs="Arial"/>
          <w:sz w:val="20"/>
          <w:szCs w:val="20"/>
          <w:lang w:val="en-US"/>
        </w:rPr>
        <w:t>e test this prediction,</w:t>
      </w:r>
      <w:r w:rsidR="005939E5" w:rsidRPr="00BD3AC1">
        <w:rPr>
          <w:rFonts w:ascii="Helvetica" w:hAnsi="Helvetica" w:cs="Arial"/>
          <w:sz w:val="20"/>
          <w:szCs w:val="20"/>
          <w:lang w:val="en-US"/>
        </w:rPr>
        <w:t xml:space="preserve"> and </w:t>
      </w:r>
      <w:r w:rsidR="009E2EE9">
        <w:rPr>
          <w:rFonts w:ascii="Helvetica" w:hAnsi="Helvetica" w:cs="Arial"/>
          <w:sz w:val="20"/>
          <w:szCs w:val="20"/>
          <w:lang w:val="en-US"/>
        </w:rPr>
        <w:t>its</w:t>
      </w:r>
      <w:r w:rsidR="005939E5" w:rsidRPr="00BD3AC1">
        <w:rPr>
          <w:rFonts w:ascii="Helvetica" w:hAnsi="Helvetica" w:cs="Arial"/>
          <w:sz w:val="20"/>
          <w:szCs w:val="20"/>
          <w:lang w:val="en-US"/>
        </w:rPr>
        <w:t xml:space="preserve"> corollary that </w:t>
      </w:r>
      <w:r w:rsidR="00BD3AC1" w:rsidRPr="00BD3AC1">
        <w:rPr>
          <w:rFonts w:ascii="Helvetica" w:hAnsi="Helvetica" w:cs="Arial"/>
          <w:sz w:val="20"/>
          <w:szCs w:val="20"/>
          <w:lang w:val="en-US"/>
        </w:rPr>
        <w:t>coalescing communities should increase produc</w:t>
      </w:r>
      <w:r w:rsidR="009E2EE9">
        <w:rPr>
          <w:rFonts w:ascii="Helvetica" w:hAnsi="Helvetica" w:cs="Arial"/>
          <w:sz w:val="20"/>
          <w:szCs w:val="20"/>
          <w:lang w:val="en-US"/>
        </w:rPr>
        <w:t xml:space="preserve">tivity, </w:t>
      </w:r>
      <w:r w:rsidRPr="00BD3AC1">
        <w:rPr>
          <w:rFonts w:ascii="Helvetica" w:hAnsi="Helvetica" w:cs="Arial"/>
          <w:sz w:val="20"/>
          <w:szCs w:val="20"/>
          <w:lang w:val="en-US"/>
        </w:rPr>
        <w:t xml:space="preserve">using complex anaerobic microbial communities, for which methane production is a measure of </w:t>
      </w:r>
      <w:r w:rsidR="00BD3AC1" w:rsidRPr="00BD3AC1">
        <w:rPr>
          <w:rFonts w:ascii="Helvetica" w:hAnsi="Helvetica" w:cs="Arial"/>
          <w:sz w:val="20"/>
          <w:szCs w:val="20"/>
          <w:lang w:val="en-US"/>
        </w:rPr>
        <w:t xml:space="preserve">community </w:t>
      </w:r>
      <w:r w:rsidRPr="00BD3AC1">
        <w:rPr>
          <w:rFonts w:ascii="Helvetica" w:hAnsi="Helvetica" w:cs="Arial"/>
          <w:sz w:val="20"/>
          <w:szCs w:val="20"/>
          <w:lang w:val="en-US"/>
        </w:rPr>
        <w:t xml:space="preserve">resource use efficiency </w:t>
      </w:r>
      <w:r w:rsidRPr="00BD3AC1">
        <w:rPr>
          <w:rFonts w:ascii="Helvetica" w:hAnsi="Helvetica" w:cs="Arial"/>
          <w:sz w:val="20"/>
          <w:szCs w:val="20"/>
          <w:lang w:val="en-US"/>
        </w:rPr>
        <w:fldChar w:fldCharType="begin" w:fldLock="1"/>
      </w:r>
      <w:r w:rsidR="00E602A3">
        <w:rPr>
          <w:rFonts w:ascii="Helvetica" w:hAnsi="Helvetica" w:cs="Arial"/>
          <w:sz w:val="20"/>
          <w:szCs w:val="20"/>
          <w:lang w:val="en-US"/>
        </w:rPr>
        <w:instrText>ADDIN CSL_CITATION { "citationItems" : [ { "id" : "ITEM-1", "itemData" : { "author" : [ { "dropping-particle" : "", "family" : "Schink", "given" : "B", "non-dropping-particle" : "", "parse-names" : false, "suffix" : "" } ], "container-title" : "Microbiology and molecular biology reviews", "id" : "ITEM-1", "issue" : "2", "issued" : { "date-parts" : [ [ "1997" ] ] }, "page" : "262-280", "title" : "Energetics of syntrophic cooperation in methanogenic degradation.", "type" : "article-journal", "volume" : "61" }, "uris" : [ "http://www.mendeley.com/documents/?uuid=43eb71b9-e442-331b-a57c-e03363db7bde" ] } ], "mendeley" : { "formattedCitation" : "(&lt;i&gt;18&lt;/i&gt;)", "plainTextFormattedCitation" : "(18)", "previouslyFormattedCitation" : "(&lt;i&gt;18&lt;/i&gt;)" }, "properties" : { "noteIndex" : 0 }, "schema" : "https://github.com/citation-style-language/schema/raw/master/csl-citation.json" }</w:instrText>
      </w:r>
      <w:r w:rsidRPr="00BD3AC1">
        <w:rPr>
          <w:rFonts w:ascii="Helvetica" w:hAnsi="Helvetica" w:cs="Arial"/>
          <w:sz w:val="20"/>
          <w:szCs w:val="20"/>
          <w:lang w:val="en-US"/>
        </w:rPr>
        <w:fldChar w:fldCharType="separate"/>
      </w:r>
      <w:r w:rsidR="00E602A3" w:rsidRPr="00E602A3">
        <w:rPr>
          <w:rFonts w:ascii="Helvetica" w:hAnsi="Helvetica" w:cs="Arial"/>
          <w:noProof/>
          <w:sz w:val="20"/>
          <w:szCs w:val="20"/>
          <w:lang w:val="en-US"/>
        </w:rPr>
        <w:t>(</w:t>
      </w:r>
      <w:r w:rsidR="00E602A3" w:rsidRPr="00E602A3">
        <w:rPr>
          <w:rFonts w:ascii="Helvetica" w:hAnsi="Helvetica" w:cs="Arial"/>
          <w:i/>
          <w:noProof/>
          <w:sz w:val="20"/>
          <w:szCs w:val="20"/>
          <w:lang w:val="en-US"/>
        </w:rPr>
        <w:t>18</w:t>
      </w:r>
      <w:r w:rsidR="00E602A3" w:rsidRPr="00E602A3">
        <w:rPr>
          <w:rFonts w:ascii="Helvetica" w:hAnsi="Helvetica" w:cs="Arial"/>
          <w:noProof/>
          <w:sz w:val="20"/>
          <w:szCs w:val="20"/>
          <w:lang w:val="en-US"/>
        </w:rPr>
        <w:t>)</w:t>
      </w:r>
      <w:r w:rsidRPr="00BD3AC1">
        <w:rPr>
          <w:rFonts w:ascii="Helvetica" w:hAnsi="Helvetica" w:cs="Arial"/>
          <w:sz w:val="20"/>
          <w:szCs w:val="20"/>
          <w:lang w:val="en-US"/>
        </w:rPr>
        <w:fldChar w:fldCharType="end"/>
      </w:r>
      <w:r w:rsidRPr="00BD3AC1">
        <w:rPr>
          <w:rFonts w:ascii="Helvetica" w:hAnsi="Helvetica" w:cs="Arial"/>
          <w:sz w:val="20"/>
          <w:szCs w:val="20"/>
          <w:lang w:val="en-US"/>
        </w:rPr>
        <w:t xml:space="preserve">. </w:t>
      </w:r>
    </w:p>
    <w:p w:rsidR="006B6613" w:rsidRDefault="006B6613" w:rsidP="006574D9">
      <w:pPr>
        <w:spacing w:line="480" w:lineRule="auto"/>
        <w:jc w:val="both"/>
        <w:rPr>
          <w:rFonts w:ascii="Helvetica" w:hAnsi="Helvetica" w:cs="Arial"/>
          <w:sz w:val="20"/>
          <w:szCs w:val="20"/>
          <w:lang w:val="en-US"/>
        </w:rPr>
      </w:pPr>
    </w:p>
    <w:p w:rsidR="00691544" w:rsidRPr="00D610C5" w:rsidRDefault="004E71A9" w:rsidP="006574D9">
      <w:pPr>
        <w:widowControl w:val="0"/>
        <w:autoSpaceDE w:val="0"/>
        <w:autoSpaceDN w:val="0"/>
        <w:adjustRightInd w:val="0"/>
        <w:spacing w:line="480" w:lineRule="auto"/>
        <w:jc w:val="both"/>
        <w:rPr>
          <w:rFonts w:ascii="Helvetica" w:hAnsi="Helvetica" w:cs="Arial"/>
          <w:sz w:val="20"/>
          <w:szCs w:val="20"/>
          <w:lang w:val="en-US"/>
        </w:rPr>
      </w:pPr>
      <w:r w:rsidRPr="00D610C5">
        <w:rPr>
          <w:rFonts w:ascii="Helvetica" w:hAnsi="Helvetica" w:cs="Arial"/>
          <w:sz w:val="20"/>
          <w:szCs w:val="20"/>
          <w:lang w:val="en-US"/>
        </w:rPr>
        <w:t>Anaerobic digestion is a m</w:t>
      </w:r>
      <w:r w:rsidR="0086673A" w:rsidRPr="00D610C5">
        <w:rPr>
          <w:rFonts w:ascii="Helvetica" w:hAnsi="Helvetica" w:cs="Arial"/>
          <w:sz w:val="20"/>
          <w:szCs w:val="20"/>
          <w:lang w:val="en-US"/>
        </w:rPr>
        <w:t xml:space="preserve">ulti-stage process </w:t>
      </w:r>
      <w:r w:rsidRPr="00D610C5">
        <w:rPr>
          <w:rFonts w:ascii="Helvetica" w:hAnsi="Helvetica" w:cs="Arial"/>
          <w:sz w:val="20"/>
          <w:szCs w:val="20"/>
          <w:lang w:val="en-US"/>
        </w:rPr>
        <w:t>carried out by highly diverse bacter</w:t>
      </w:r>
      <w:r w:rsidR="0086673A" w:rsidRPr="00D610C5">
        <w:rPr>
          <w:rFonts w:ascii="Helvetica" w:hAnsi="Helvetica" w:cs="Arial"/>
          <w:sz w:val="20"/>
          <w:szCs w:val="20"/>
          <w:lang w:val="en-US"/>
        </w:rPr>
        <w:t>ial</w:t>
      </w:r>
      <w:r w:rsidRPr="00D610C5">
        <w:rPr>
          <w:rFonts w:ascii="Helvetica" w:hAnsi="Helvetica" w:cs="Arial"/>
          <w:sz w:val="20"/>
          <w:szCs w:val="20"/>
          <w:lang w:val="en-US"/>
        </w:rPr>
        <w:t xml:space="preserve"> </w:t>
      </w:r>
      <w:r w:rsidR="0086673A" w:rsidRPr="00D610C5">
        <w:rPr>
          <w:rFonts w:ascii="Helvetica" w:hAnsi="Helvetica" w:cs="Arial"/>
          <w:sz w:val="20"/>
          <w:szCs w:val="20"/>
          <w:lang w:val="en-US"/>
        </w:rPr>
        <w:t>a</w:t>
      </w:r>
      <w:r w:rsidRPr="00D610C5">
        <w:rPr>
          <w:rFonts w:ascii="Helvetica" w:hAnsi="Helvetica" w:cs="Arial"/>
          <w:sz w:val="20"/>
          <w:szCs w:val="20"/>
          <w:lang w:val="en-US"/>
        </w:rPr>
        <w:t>nd arch</w:t>
      </w:r>
      <w:r w:rsidR="004842C7">
        <w:rPr>
          <w:rFonts w:ascii="Helvetica" w:hAnsi="Helvetica" w:cs="Arial"/>
          <w:sz w:val="20"/>
          <w:szCs w:val="20"/>
          <w:lang w:val="en-US"/>
        </w:rPr>
        <w:t>a</w:t>
      </w:r>
      <w:r w:rsidR="0086673A" w:rsidRPr="00D610C5">
        <w:rPr>
          <w:rFonts w:ascii="Helvetica" w:hAnsi="Helvetica" w:cs="Arial"/>
          <w:sz w:val="20"/>
          <w:szCs w:val="20"/>
          <w:lang w:val="en-US"/>
        </w:rPr>
        <w:t>eal comm</w:t>
      </w:r>
      <w:r w:rsidRPr="00D610C5">
        <w:rPr>
          <w:rFonts w:ascii="Helvetica" w:hAnsi="Helvetica" w:cs="Arial"/>
          <w:sz w:val="20"/>
          <w:szCs w:val="20"/>
          <w:lang w:val="en-US"/>
        </w:rPr>
        <w:t>unities</w:t>
      </w:r>
      <w:r w:rsidR="0086673A" w:rsidRPr="00D610C5">
        <w:rPr>
          <w:rFonts w:ascii="Helvetica" w:hAnsi="Helvetica" w:cs="Arial"/>
          <w:sz w:val="20"/>
          <w:szCs w:val="20"/>
          <w:lang w:val="en-US"/>
        </w:rPr>
        <w:t>.</w:t>
      </w:r>
      <w:r w:rsidR="00E05E70">
        <w:rPr>
          <w:rFonts w:ascii="Helvetica" w:hAnsi="Helvetica" w:cs="Arial"/>
          <w:sz w:val="20"/>
          <w:szCs w:val="20"/>
          <w:lang w:val="en-US"/>
        </w:rPr>
        <w:t xml:space="preserve"> </w:t>
      </w:r>
      <w:r w:rsidR="006545A8" w:rsidRPr="00D610C5">
        <w:rPr>
          <w:rFonts w:ascii="Helvetica" w:hAnsi="Helvetica" w:cs="Arial"/>
          <w:sz w:val="20"/>
          <w:szCs w:val="20"/>
          <w:lang w:val="en-US"/>
        </w:rPr>
        <w:t>Methanogenesis is</w:t>
      </w:r>
      <w:r w:rsidR="00F5469B" w:rsidRPr="00D610C5">
        <w:rPr>
          <w:rFonts w:ascii="Helvetica" w:hAnsi="Helvetica" w:cs="Arial"/>
          <w:sz w:val="20"/>
          <w:szCs w:val="20"/>
          <w:lang w:val="en-US"/>
        </w:rPr>
        <w:t xml:space="preserve"> </w:t>
      </w:r>
      <w:r w:rsidR="006545A8" w:rsidRPr="00D610C5">
        <w:rPr>
          <w:rFonts w:ascii="Helvetica" w:hAnsi="Helvetica" w:cs="Arial"/>
          <w:sz w:val="20"/>
          <w:szCs w:val="20"/>
          <w:lang w:val="en-US"/>
        </w:rPr>
        <w:t xml:space="preserve">the final stage of the process and results </w:t>
      </w:r>
      <w:r w:rsidR="00EE07C0">
        <w:rPr>
          <w:rFonts w:ascii="Helvetica" w:hAnsi="Helvetica" w:cs="Arial"/>
          <w:sz w:val="20"/>
          <w:szCs w:val="20"/>
          <w:lang w:val="en-US"/>
        </w:rPr>
        <w:t xml:space="preserve">from the </w:t>
      </w:r>
      <w:r w:rsidR="00541156">
        <w:rPr>
          <w:rFonts w:ascii="Helvetica" w:hAnsi="Helvetica" w:cs="Arial"/>
          <w:sz w:val="20"/>
          <w:szCs w:val="20"/>
          <w:lang w:val="en-US"/>
        </w:rPr>
        <w:t>conversion</w:t>
      </w:r>
      <w:r w:rsidR="00541156" w:rsidRPr="00D610C5">
        <w:rPr>
          <w:rFonts w:ascii="Helvetica" w:hAnsi="Helvetica" w:cs="Arial"/>
          <w:sz w:val="20"/>
          <w:szCs w:val="20"/>
          <w:lang w:val="en-US"/>
        </w:rPr>
        <w:t xml:space="preserve"> </w:t>
      </w:r>
      <w:r w:rsidR="006545A8" w:rsidRPr="00D610C5">
        <w:rPr>
          <w:rFonts w:ascii="Helvetica" w:hAnsi="Helvetica" w:cs="Arial"/>
          <w:sz w:val="20"/>
          <w:szCs w:val="20"/>
          <w:lang w:val="en-US"/>
        </w:rPr>
        <w:t>of H</w:t>
      </w:r>
      <w:r w:rsidR="006545A8" w:rsidRPr="00D610C5">
        <w:rPr>
          <w:rFonts w:ascii="Helvetica" w:hAnsi="Helvetica" w:cs="Arial"/>
          <w:sz w:val="20"/>
          <w:szCs w:val="20"/>
          <w:vertAlign w:val="subscript"/>
          <w:lang w:val="en-US"/>
        </w:rPr>
        <w:t>2</w:t>
      </w:r>
      <w:r w:rsidR="006545A8" w:rsidRPr="00D610C5">
        <w:rPr>
          <w:rFonts w:ascii="Helvetica" w:hAnsi="Helvetica" w:cs="Arial"/>
          <w:sz w:val="20"/>
          <w:szCs w:val="20"/>
          <w:lang w:val="en-US"/>
        </w:rPr>
        <w:t>, CO</w:t>
      </w:r>
      <w:r w:rsidR="006545A8" w:rsidRPr="00D610C5">
        <w:rPr>
          <w:rFonts w:ascii="Helvetica" w:hAnsi="Helvetica" w:cs="Arial"/>
          <w:sz w:val="20"/>
          <w:szCs w:val="20"/>
          <w:vertAlign w:val="subscript"/>
          <w:lang w:val="en-US"/>
        </w:rPr>
        <w:t>2</w:t>
      </w:r>
      <w:r w:rsidR="006545A8" w:rsidRPr="00D610C5">
        <w:rPr>
          <w:rFonts w:ascii="Helvetica" w:hAnsi="Helvetica" w:cs="Arial"/>
          <w:sz w:val="20"/>
          <w:szCs w:val="20"/>
          <w:lang w:val="en-US"/>
        </w:rPr>
        <w:t xml:space="preserve"> and </w:t>
      </w:r>
      <w:r w:rsidR="00B8037F">
        <w:rPr>
          <w:rFonts w:ascii="Helvetica" w:hAnsi="Helvetica" w:cs="Arial"/>
          <w:sz w:val="20"/>
          <w:szCs w:val="20"/>
          <w:lang w:val="en-US"/>
        </w:rPr>
        <w:t>short chain fatty acids</w:t>
      </w:r>
      <w:r w:rsidR="006545A8" w:rsidRPr="00D610C5">
        <w:rPr>
          <w:rFonts w:ascii="Helvetica" w:hAnsi="Helvetica" w:cs="Arial"/>
          <w:sz w:val="20"/>
          <w:szCs w:val="20"/>
          <w:lang w:val="en-US"/>
        </w:rPr>
        <w:t xml:space="preserve"> produced </w:t>
      </w:r>
      <w:r w:rsidR="00EE07C0">
        <w:rPr>
          <w:rFonts w:ascii="Helvetica" w:hAnsi="Helvetica" w:cs="Arial"/>
          <w:sz w:val="20"/>
          <w:szCs w:val="20"/>
          <w:lang w:val="en-US"/>
        </w:rPr>
        <w:t xml:space="preserve">by </w:t>
      </w:r>
      <w:r w:rsidR="006545A8" w:rsidRPr="00D610C5">
        <w:rPr>
          <w:rFonts w:ascii="Helvetica" w:hAnsi="Helvetica" w:cs="Arial"/>
          <w:sz w:val="20"/>
          <w:szCs w:val="20"/>
          <w:lang w:val="en-US"/>
        </w:rPr>
        <w:t>hydrolysis and fermentation of more complex organic material</w:t>
      </w:r>
      <w:r w:rsidR="00FB5267">
        <w:rPr>
          <w:rFonts w:ascii="Helvetica" w:hAnsi="Helvetica" w:cs="Arial"/>
          <w:sz w:val="20"/>
          <w:szCs w:val="20"/>
          <w:lang w:val="en-US"/>
        </w:rPr>
        <w:fldChar w:fldCharType="begin" w:fldLock="1"/>
      </w:r>
      <w:r w:rsidR="00E602A3">
        <w:rPr>
          <w:rFonts w:ascii="Helvetica" w:hAnsi="Helvetica" w:cs="Arial"/>
          <w:sz w:val="20"/>
          <w:szCs w:val="20"/>
          <w:lang w:val="en-US"/>
        </w:rPr>
        <w:instrText>ADDIN CSL_CITATION { "citationItems" : [ { "id" : "ITEM-1", "itemData" : { "author" : [ { "dropping-particle" : "", "family" : "Schink", "given" : "B", "non-dropping-particle" : "", "parse-names" : false, "suffix" : "" } ], "container-title" : "Microbiology and molecular biology reviews", "id" : "ITEM-1", "issue" : "2", "issued" : { "date-parts" : [ [ "1997" ] ] }, "page" : "262-280", "title" : "Energetics of syntrophic cooperation in methanogenic degradation.", "type" : "article-journal", "volume" : "61" }, "uris" : [ "http://www.mendeley.com/documents/?uuid=43eb71b9-e442-331b-a57c-e03363db7bde" ] } ], "mendeley" : { "formattedCitation" : "(&lt;i&gt;18&lt;/i&gt;)", "plainTextFormattedCitation" : "(18)", "previouslyFormattedCitation" : "(&lt;i&gt;18&lt;/i&gt;)" }, "properties" : { "noteIndex" : 0 }, "schema" : "https://github.com/citation-style-language/schema/raw/master/csl-citation.json" }</w:instrText>
      </w:r>
      <w:r w:rsidR="00FB5267">
        <w:rPr>
          <w:rFonts w:ascii="Helvetica" w:hAnsi="Helvetica" w:cs="Arial"/>
          <w:sz w:val="20"/>
          <w:szCs w:val="20"/>
          <w:lang w:val="en-US"/>
        </w:rPr>
        <w:fldChar w:fldCharType="separate"/>
      </w:r>
      <w:r w:rsidR="00E602A3" w:rsidRPr="00E602A3">
        <w:rPr>
          <w:rFonts w:ascii="Helvetica" w:hAnsi="Helvetica" w:cs="Arial"/>
          <w:noProof/>
          <w:sz w:val="20"/>
          <w:szCs w:val="20"/>
          <w:lang w:val="en-US"/>
        </w:rPr>
        <w:t>(</w:t>
      </w:r>
      <w:r w:rsidR="00E602A3" w:rsidRPr="00E602A3">
        <w:rPr>
          <w:rFonts w:ascii="Helvetica" w:hAnsi="Helvetica" w:cs="Arial"/>
          <w:i/>
          <w:noProof/>
          <w:sz w:val="20"/>
          <w:szCs w:val="20"/>
          <w:lang w:val="en-US"/>
        </w:rPr>
        <w:t>18</w:t>
      </w:r>
      <w:r w:rsidR="00E602A3" w:rsidRPr="00E602A3">
        <w:rPr>
          <w:rFonts w:ascii="Helvetica" w:hAnsi="Helvetica" w:cs="Arial"/>
          <w:noProof/>
          <w:sz w:val="20"/>
          <w:szCs w:val="20"/>
          <w:lang w:val="en-US"/>
        </w:rPr>
        <w:t>)</w:t>
      </w:r>
      <w:r w:rsidR="00FB5267">
        <w:rPr>
          <w:rFonts w:ascii="Helvetica" w:hAnsi="Helvetica" w:cs="Arial"/>
          <w:sz w:val="20"/>
          <w:szCs w:val="20"/>
          <w:lang w:val="en-US"/>
        </w:rPr>
        <w:fldChar w:fldCharType="end"/>
      </w:r>
      <w:r w:rsidR="006545A8" w:rsidRPr="00D610C5">
        <w:rPr>
          <w:rFonts w:ascii="Helvetica" w:hAnsi="Helvetica" w:cs="Arial"/>
          <w:sz w:val="20"/>
          <w:szCs w:val="20"/>
          <w:lang w:val="en-US"/>
        </w:rPr>
        <w:t>. It is carried out exclusively by methanogen</w:t>
      </w:r>
      <w:r w:rsidR="00EE07C0">
        <w:rPr>
          <w:rFonts w:ascii="Helvetica" w:hAnsi="Helvetica" w:cs="Arial"/>
          <w:sz w:val="20"/>
          <w:szCs w:val="20"/>
          <w:lang w:val="en-US"/>
        </w:rPr>
        <w:t>ic Archaea</w:t>
      </w:r>
      <w:r w:rsidR="006545A8" w:rsidRPr="00D610C5">
        <w:rPr>
          <w:rFonts w:ascii="Helvetica" w:hAnsi="Helvetica" w:cs="Arial"/>
          <w:sz w:val="20"/>
          <w:szCs w:val="20"/>
          <w:lang w:val="en-US"/>
        </w:rPr>
        <w:t xml:space="preserve"> and </w:t>
      </w:r>
      <w:r w:rsidR="00B8037F">
        <w:rPr>
          <w:rFonts w:ascii="Helvetica" w:hAnsi="Helvetica" w:cs="Arial"/>
          <w:sz w:val="20"/>
          <w:szCs w:val="20"/>
          <w:lang w:val="en-US"/>
        </w:rPr>
        <w:t>is</w:t>
      </w:r>
      <w:r w:rsidR="006545A8" w:rsidRPr="00D610C5">
        <w:rPr>
          <w:rFonts w:ascii="Helvetica" w:hAnsi="Helvetica" w:cs="Arial"/>
          <w:sz w:val="20"/>
          <w:szCs w:val="20"/>
          <w:lang w:val="en-US"/>
        </w:rPr>
        <w:t xml:space="preserve"> the only thermodynamically feasible way of actively removing </w:t>
      </w:r>
      <w:r w:rsidR="00541156">
        <w:rPr>
          <w:rFonts w:ascii="Helvetica" w:hAnsi="Helvetica" w:cs="Arial"/>
          <w:sz w:val="20"/>
          <w:szCs w:val="20"/>
          <w:lang w:val="en-US"/>
        </w:rPr>
        <w:t>inhibitory end-</w:t>
      </w:r>
      <w:r w:rsidR="006545A8" w:rsidRPr="00D610C5">
        <w:rPr>
          <w:rFonts w:ascii="Helvetica" w:hAnsi="Helvetica" w:cs="Arial"/>
          <w:sz w:val="20"/>
          <w:szCs w:val="20"/>
          <w:lang w:val="en-US"/>
        </w:rPr>
        <w:t xml:space="preserve">metabolites </w:t>
      </w:r>
      <w:r w:rsidR="00B412BB" w:rsidRPr="00D610C5">
        <w:rPr>
          <w:rFonts w:ascii="Helvetica" w:hAnsi="Helvetica" w:cs="Arial"/>
          <w:sz w:val="20"/>
          <w:szCs w:val="20"/>
          <w:lang w:val="en-US"/>
        </w:rPr>
        <w:t xml:space="preserve">under </w:t>
      </w:r>
      <w:r w:rsidR="009E2EE9">
        <w:rPr>
          <w:rFonts w:ascii="Helvetica" w:hAnsi="Helvetica" w:cs="Arial"/>
          <w:sz w:val="20"/>
          <w:szCs w:val="20"/>
          <w:lang w:val="en-US"/>
        </w:rPr>
        <w:t>the</w:t>
      </w:r>
      <w:r w:rsidR="00B412BB" w:rsidRPr="00D610C5">
        <w:rPr>
          <w:rFonts w:ascii="Helvetica" w:hAnsi="Helvetica" w:cs="Arial"/>
          <w:sz w:val="20"/>
          <w:szCs w:val="20"/>
          <w:lang w:val="en-US"/>
        </w:rPr>
        <w:t xml:space="preserve"> conditions where</w:t>
      </w:r>
      <w:r w:rsidR="006545A8" w:rsidRPr="00D610C5">
        <w:rPr>
          <w:rFonts w:ascii="Helvetica" w:hAnsi="Helvetica" w:cs="Arial"/>
          <w:sz w:val="20"/>
          <w:szCs w:val="20"/>
          <w:lang w:val="en-US"/>
        </w:rPr>
        <w:t xml:space="preserve"> anaerobic digestion occurs</w:t>
      </w:r>
      <w:r w:rsidR="00FB5267">
        <w:rPr>
          <w:rFonts w:ascii="Helvetica" w:hAnsi="Helvetica" w:cs="Arial"/>
          <w:sz w:val="20"/>
          <w:szCs w:val="20"/>
          <w:lang w:val="en-US"/>
        </w:rPr>
        <w:fldChar w:fldCharType="begin" w:fldLock="1"/>
      </w:r>
      <w:r w:rsidR="00E602A3">
        <w:rPr>
          <w:rFonts w:ascii="Helvetica" w:hAnsi="Helvetica" w:cs="Arial"/>
          <w:sz w:val="20"/>
          <w:szCs w:val="20"/>
          <w:lang w:val="en-US"/>
        </w:rPr>
        <w:instrText>ADDIN CSL_CITATION { "citationItems" : [ { "id" : "ITEM-1", "itemData" : { "author" : [ { "dropping-particle" : "", "family" : "Schink", "given" : "B", "non-dropping-particle" : "", "parse-names" : false, "suffix" : "" } ], "container-title" : "Microbiology and molecular biology reviews", "id" : "ITEM-1", "issue" : "2", "issued" : { "date-parts" : [ [ "1997" ] ] }, "page" : "262-280", "title" : "Energetics of syntrophic cooperation in methanogenic degradation.", "type" : "article-journal", "volume" : "61" }, "uris" : [ "http://www.mendeley.com/documents/?uuid=43eb71b9-e442-331b-a57c-e03363db7bde" ] } ], "mendeley" : { "formattedCitation" : "(&lt;i&gt;18&lt;/i&gt;)", "plainTextFormattedCitation" : "(18)", "previouslyFormattedCitation" : "(&lt;i&gt;18&lt;/i&gt;)" }, "properties" : { "noteIndex" : 0 }, "schema" : "https://github.com/citation-style-language/schema/raw/master/csl-citation.json" }</w:instrText>
      </w:r>
      <w:r w:rsidR="00FB5267">
        <w:rPr>
          <w:rFonts w:ascii="Helvetica" w:hAnsi="Helvetica" w:cs="Arial"/>
          <w:sz w:val="20"/>
          <w:szCs w:val="20"/>
          <w:lang w:val="en-US"/>
        </w:rPr>
        <w:fldChar w:fldCharType="separate"/>
      </w:r>
      <w:r w:rsidR="00E602A3" w:rsidRPr="00E602A3">
        <w:rPr>
          <w:rFonts w:ascii="Helvetica" w:hAnsi="Helvetica" w:cs="Arial"/>
          <w:noProof/>
          <w:sz w:val="20"/>
          <w:szCs w:val="20"/>
          <w:lang w:val="en-US"/>
        </w:rPr>
        <w:t>(</w:t>
      </w:r>
      <w:r w:rsidR="00E602A3" w:rsidRPr="00E602A3">
        <w:rPr>
          <w:rFonts w:ascii="Helvetica" w:hAnsi="Helvetica" w:cs="Arial"/>
          <w:i/>
          <w:noProof/>
          <w:sz w:val="20"/>
          <w:szCs w:val="20"/>
          <w:lang w:val="en-US"/>
        </w:rPr>
        <w:t>18</w:t>
      </w:r>
      <w:r w:rsidR="00E602A3" w:rsidRPr="00E602A3">
        <w:rPr>
          <w:rFonts w:ascii="Helvetica" w:hAnsi="Helvetica" w:cs="Arial"/>
          <w:noProof/>
          <w:sz w:val="20"/>
          <w:szCs w:val="20"/>
          <w:lang w:val="en-US"/>
        </w:rPr>
        <w:t>)</w:t>
      </w:r>
      <w:r w:rsidR="00FB5267">
        <w:rPr>
          <w:rFonts w:ascii="Helvetica" w:hAnsi="Helvetica" w:cs="Arial"/>
          <w:sz w:val="20"/>
          <w:szCs w:val="20"/>
          <w:lang w:val="en-US"/>
        </w:rPr>
        <w:fldChar w:fldCharType="end"/>
      </w:r>
      <w:r w:rsidR="00BC2DDE" w:rsidRPr="00D610C5">
        <w:rPr>
          <w:rFonts w:ascii="Helvetica" w:hAnsi="Helvetica" w:cs="Arial"/>
          <w:sz w:val="20"/>
          <w:szCs w:val="20"/>
          <w:lang w:val="en-US"/>
        </w:rPr>
        <w:t>.</w:t>
      </w:r>
      <w:r w:rsidR="00E05E70">
        <w:rPr>
          <w:rFonts w:ascii="Helvetica" w:hAnsi="Helvetica" w:cs="Arial"/>
          <w:sz w:val="20"/>
          <w:szCs w:val="20"/>
          <w:lang w:val="en-US"/>
        </w:rPr>
        <w:t xml:space="preserve"> </w:t>
      </w:r>
      <w:r w:rsidR="00691544" w:rsidRPr="00D610C5">
        <w:rPr>
          <w:rFonts w:ascii="Helvetica" w:hAnsi="Helvetica" w:cs="Arial"/>
          <w:sz w:val="20"/>
          <w:szCs w:val="20"/>
          <w:lang w:val="en-US"/>
        </w:rPr>
        <w:t>M</w:t>
      </w:r>
      <w:r w:rsidR="00BC2DDE" w:rsidRPr="00D610C5">
        <w:rPr>
          <w:rFonts w:ascii="Helvetica" w:hAnsi="Helvetica" w:cs="Arial"/>
          <w:sz w:val="20"/>
          <w:szCs w:val="20"/>
          <w:lang w:val="en-US"/>
        </w:rPr>
        <w:t xml:space="preserve">ethane production </w:t>
      </w:r>
      <w:r w:rsidR="00B412BB" w:rsidRPr="00D610C5">
        <w:rPr>
          <w:rFonts w:ascii="Helvetica" w:hAnsi="Helvetica" w:cs="Arial"/>
          <w:sz w:val="20"/>
          <w:szCs w:val="20"/>
          <w:lang w:val="en-US"/>
        </w:rPr>
        <w:t>can</w:t>
      </w:r>
      <w:r w:rsidR="00BC2DDE" w:rsidRPr="00D610C5">
        <w:rPr>
          <w:rFonts w:ascii="Helvetica" w:hAnsi="Helvetica" w:cs="Arial"/>
          <w:sz w:val="20"/>
          <w:szCs w:val="20"/>
          <w:lang w:val="en-US"/>
        </w:rPr>
        <w:t xml:space="preserve"> </w:t>
      </w:r>
      <w:r w:rsidR="00691544" w:rsidRPr="00D610C5">
        <w:rPr>
          <w:rFonts w:ascii="Helvetica" w:hAnsi="Helvetica" w:cs="Arial"/>
          <w:sz w:val="20"/>
          <w:szCs w:val="20"/>
          <w:lang w:val="en-US"/>
        </w:rPr>
        <w:t xml:space="preserve">therefore </w:t>
      </w:r>
      <w:r w:rsidR="00B412BB" w:rsidRPr="00D610C5">
        <w:rPr>
          <w:rFonts w:ascii="Helvetica" w:hAnsi="Helvetica" w:cs="Arial"/>
          <w:sz w:val="20"/>
          <w:szCs w:val="20"/>
          <w:lang w:val="en-US"/>
        </w:rPr>
        <w:t xml:space="preserve">be </w:t>
      </w:r>
      <w:r w:rsidR="00BC2DDE" w:rsidRPr="00D610C5">
        <w:rPr>
          <w:rFonts w:ascii="Helvetica" w:hAnsi="Helvetica" w:cs="Arial"/>
          <w:sz w:val="20"/>
          <w:szCs w:val="20"/>
          <w:lang w:val="en-US"/>
        </w:rPr>
        <w:t>a useful proxy of</w:t>
      </w:r>
      <w:r w:rsidRPr="00D610C5">
        <w:rPr>
          <w:rFonts w:ascii="Helvetica" w:hAnsi="Helvetica" w:cs="Arial"/>
          <w:sz w:val="20"/>
          <w:szCs w:val="20"/>
          <w:lang w:val="en-US"/>
        </w:rPr>
        <w:t xml:space="preserve"> the ability of a</w:t>
      </w:r>
      <w:r w:rsidR="00BC2DDE" w:rsidRPr="00D610C5">
        <w:rPr>
          <w:rFonts w:ascii="Helvetica" w:hAnsi="Helvetica" w:cs="Arial"/>
          <w:sz w:val="20"/>
          <w:szCs w:val="20"/>
          <w:lang w:val="en-US"/>
        </w:rPr>
        <w:t>n anaerobic</w:t>
      </w:r>
      <w:r w:rsidRPr="00D610C5">
        <w:rPr>
          <w:rFonts w:ascii="Helvetica" w:hAnsi="Helvetica" w:cs="Arial"/>
          <w:sz w:val="20"/>
          <w:szCs w:val="20"/>
          <w:lang w:val="en-US"/>
        </w:rPr>
        <w:t xml:space="preserve"> communit</w:t>
      </w:r>
      <w:r w:rsidR="00BC2DDE" w:rsidRPr="00D610C5">
        <w:rPr>
          <w:rFonts w:ascii="Helvetica" w:hAnsi="Helvetica" w:cs="Arial"/>
          <w:sz w:val="20"/>
          <w:szCs w:val="20"/>
          <w:lang w:val="en-US"/>
        </w:rPr>
        <w:t>y</w:t>
      </w:r>
      <w:r w:rsidRPr="00D610C5">
        <w:rPr>
          <w:rFonts w:ascii="Helvetica" w:hAnsi="Helvetica" w:cs="Arial"/>
          <w:sz w:val="20"/>
          <w:szCs w:val="20"/>
          <w:lang w:val="en-US"/>
        </w:rPr>
        <w:t xml:space="preserve"> </w:t>
      </w:r>
      <w:r w:rsidR="00BC2DDE" w:rsidRPr="00D610C5">
        <w:rPr>
          <w:rFonts w:ascii="Helvetica" w:hAnsi="Helvetica" w:cs="Arial"/>
          <w:sz w:val="20"/>
          <w:szCs w:val="20"/>
          <w:lang w:val="en-US"/>
        </w:rPr>
        <w:t xml:space="preserve">to </w:t>
      </w:r>
      <w:r w:rsidR="00383F8E">
        <w:rPr>
          <w:rFonts w:ascii="Helvetica" w:hAnsi="Helvetica" w:cs="Arial"/>
          <w:sz w:val="20"/>
          <w:szCs w:val="20"/>
          <w:lang w:val="en-US"/>
        </w:rPr>
        <w:t xml:space="preserve">fully </w:t>
      </w:r>
      <w:r w:rsidR="00BC2DDE" w:rsidRPr="00D610C5">
        <w:rPr>
          <w:rFonts w:ascii="Helvetica" w:hAnsi="Helvetica" w:cs="Arial"/>
          <w:sz w:val="20"/>
          <w:szCs w:val="20"/>
          <w:lang w:val="en-US"/>
        </w:rPr>
        <w:t xml:space="preserve">exploit available </w:t>
      </w:r>
      <w:r w:rsidR="00044382" w:rsidRPr="00D610C5">
        <w:rPr>
          <w:rFonts w:ascii="Helvetica" w:hAnsi="Helvetica" w:cs="Arial"/>
          <w:sz w:val="20"/>
          <w:szCs w:val="20"/>
          <w:lang w:val="en-US"/>
        </w:rPr>
        <w:t xml:space="preserve">resources, </w:t>
      </w:r>
      <w:r w:rsidR="00473E2F" w:rsidRPr="00D610C5">
        <w:rPr>
          <w:rFonts w:ascii="Helvetica" w:hAnsi="Helvetica" w:cs="Arial"/>
          <w:sz w:val="20"/>
          <w:szCs w:val="20"/>
          <w:lang w:val="en-US"/>
        </w:rPr>
        <w:t xml:space="preserve">and should correlate with community-level productivity. </w:t>
      </w:r>
      <w:r w:rsidR="00B52737">
        <w:rPr>
          <w:rFonts w:ascii="Helvetica" w:hAnsi="Helvetica" w:cs="Arial"/>
          <w:sz w:val="20"/>
          <w:szCs w:val="20"/>
          <w:lang w:val="en-US"/>
        </w:rPr>
        <w:t xml:space="preserve">Moreover, </w:t>
      </w:r>
      <w:r w:rsidR="00B52737" w:rsidRPr="00D610C5">
        <w:rPr>
          <w:rFonts w:ascii="Helvetica" w:hAnsi="Helvetica" w:cs="Arial"/>
          <w:sz w:val="20"/>
          <w:szCs w:val="20"/>
          <w:lang w:val="en-US"/>
        </w:rPr>
        <w:t>methanogenic communities</w:t>
      </w:r>
      <w:r w:rsidR="00B52737">
        <w:rPr>
          <w:rFonts w:ascii="Helvetica" w:hAnsi="Helvetica" w:cs="Arial"/>
          <w:sz w:val="20"/>
          <w:szCs w:val="20"/>
          <w:lang w:val="en-US"/>
        </w:rPr>
        <w:t xml:space="preserve"> are </w:t>
      </w:r>
      <w:r w:rsidR="009E2EE9">
        <w:rPr>
          <w:rFonts w:ascii="Helvetica" w:hAnsi="Helvetica" w:cs="Arial"/>
          <w:sz w:val="20"/>
          <w:szCs w:val="20"/>
          <w:lang w:val="en-US"/>
        </w:rPr>
        <w:t>characterized</w:t>
      </w:r>
      <w:r w:rsidR="00B52737">
        <w:rPr>
          <w:rFonts w:ascii="Helvetica" w:hAnsi="Helvetica" w:cs="Arial"/>
          <w:sz w:val="20"/>
          <w:szCs w:val="20"/>
          <w:lang w:val="en-US"/>
        </w:rPr>
        <w:t xml:space="preserve"> by complex cross-feeding interactions </w:t>
      </w:r>
      <w:r w:rsidR="00B52737">
        <w:rPr>
          <w:rFonts w:ascii="Helvetica" w:hAnsi="Helvetica" w:cs="Arial"/>
          <w:sz w:val="20"/>
          <w:szCs w:val="20"/>
          <w:lang w:val="en-US"/>
        </w:rPr>
        <w:fldChar w:fldCharType="begin" w:fldLock="1"/>
      </w:r>
      <w:r w:rsidR="00E602A3">
        <w:rPr>
          <w:rFonts w:ascii="Helvetica" w:hAnsi="Helvetica" w:cs="Arial"/>
          <w:sz w:val="20"/>
          <w:szCs w:val="20"/>
          <w:lang w:val="en-US"/>
        </w:rPr>
        <w:instrText>ADDIN CSL_CITATION { "citationItems" : [ { "id" : "ITEM-1", "itemData" : { "author" : [ { "dropping-particle" : "", "family" : "Hillesland", "given" : "KL", "non-dropping-particle" : "", "parse-names" : false, "suffix" : "" }, { "dropping-particle" : "", "family" : "Stahl", "given" : "DA", "non-dropping-particle" : "", "parse-names" : false, "suffix" : "" } ], "container-title" : "Proceedings of the National Academy of Sciences of the United States of America", "id" : "ITEM-1", "issue" : "5", "issued" : { "date-parts" : [ [ "2010" ] ] }, "page" : "2124-2129", "title" : "Rapid evolution of stability and productivity at the origin of a microbial mutualism", "type" : "article-journal", "volume" : "107" }, "uris" : [ "http://www.mendeley.com/documents/?uuid=ba3ea9bd-d378-388c-bf0a-d5779b832acf" ] } ], "mendeley" : { "formattedCitation" : "(&lt;i&gt;19&lt;/i&gt;)", "plainTextFormattedCitation" : "(19)", "previouslyFormattedCitation" : "(&lt;i&gt;19&lt;/i&gt;)" }, "properties" : { "noteIndex" : 0 }, "schema" : "https://github.com/citation-style-language/schema/raw/master/csl-citation.json" }</w:instrText>
      </w:r>
      <w:r w:rsidR="00B52737">
        <w:rPr>
          <w:rFonts w:ascii="Helvetica" w:hAnsi="Helvetica" w:cs="Arial"/>
          <w:sz w:val="20"/>
          <w:szCs w:val="20"/>
          <w:lang w:val="en-US"/>
        </w:rPr>
        <w:fldChar w:fldCharType="separate"/>
      </w:r>
      <w:r w:rsidR="00E602A3" w:rsidRPr="00E602A3">
        <w:rPr>
          <w:rFonts w:ascii="Helvetica" w:hAnsi="Helvetica" w:cs="Arial"/>
          <w:noProof/>
          <w:sz w:val="20"/>
          <w:szCs w:val="20"/>
          <w:lang w:val="en-US"/>
        </w:rPr>
        <w:t>(</w:t>
      </w:r>
      <w:r w:rsidR="00E602A3" w:rsidRPr="00E602A3">
        <w:rPr>
          <w:rFonts w:ascii="Helvetica" w:hAnsi="Helvetica" w:cs="Arial"/>
          <w:i/>
          <w:noProof/>
          <w:sz w:val="20"/>
          <w:szCs w:val="20"/>
          <w:lang w:val="en-US"/>
        </w:rPr>
        <w:t>19</w:t>
      </w:r>
      <w:r w:rsidR="00E602A3" w:rsidRPr="00E602A3">
        <w:rPr>
          <w:rFonts w:ascii="Helvetica" w:hAnsi="Helvetica" w:cs="Arial"/>
          <w:noProof/>
          <w:sz w:val="20"/>
          <w:szCs w:val="20"/>
          <w:lang w:val="en-US"/>
        </w:rPr>
        <w:t>)</w:t>
      </w:r>
      <w:r w:rsidR="00B52737">
        <w:rPr>
          <w:rFonts w:ascii="Helvetica" w:hAnsi="Helvetica" w:cs="Arial"/>
          <w:sz w:val="20"/>
          <w:szCs w:val="20"/>
          <w:lang w:val="en-US"/>
        </w:rPr>
        <w:fldChar w:fldCharType="end"/>
      </w:r>
      <w:r w:rsidR="00B52737" w:rsidRPr="00D610C5">
        <w:rPr>
          <w:rFonts w:ascii="Helvetica" w:hAnsi="Helvetica" w:cs="Arial"/>
          <w:sz w:val="20"/>
          <w:szCs w:val="20"/>
          <w:lang w:val="en-US"/>
        </w:rPr>
        <w:t xml:space="preserve">, and hence the </w:t>
      </w:r>
      <w:r w:rsidR="00B52737">
        <w:rPr>
          <w:rFonts w:ascii="Helvetica" w:hAnsi="Helvetica" w:cs="Arial"/>
          <w:sz w:val="20"/>
          <w:szCs w:val="20"/>
          <w:lang w:val="en-US"/>
        </w:rPr>
        <w:t xml:space="preserve">importance of niche-partitioning in shaping community performance </w:t>
      </w:r>
      <w:r w:rsidR="009E2EE9">
        <w:rPr>
          <w:rFonts w:ascii="Helvetica" w:hAnsi="Helvetica" w:cs="Arial"/>
          <w:sz w:val="20"/>
          <w:szCs w:val="20"/>
          <w:lang w:val="en-US"/>
        </w:rPr>
        <w:t>is</w:t>
      </w:r>
      <w:r w:rsidR="00B52737">
        <w:rPr>
          <w:rFonts w:ascii="Helvetica" w:hAnsi="Helvetica" w:cs="Arial"/>
          <w:sz w:val="20"/>
          <w:szCs w:val="20"/>
          <w:lang w:val="en-US"/>
        </w:rPr>
        <w:t xml:space="preserve"> likely to be particularly important</w:t>
      </w:r>
      <w:r w:rsidR="00BF6AEB">
        <w:rPr>
          <w:rFonts w:ascii="Helvetica" w:hAnsi="Helvetica" w:cs="Arial"/>
          <w:sz w:val="20"/>
          <w:szCs w:val="20"/>
          <w:lang w:val="en-US"/>
        </w:rPr>
        <w:t xml:space="preserve"> (9)</w:t>
      </w:r>
      <w:r w:rsidR="00B52737">
        <w:rPr>
          <w:rFonts w:ascii="Helvetica" w:hAnsi="Helvetica" w:cs="Arial"/>
          <w:sz w:val="20"/>
          <w:szCs w:val="20"/>
          <w:lang w:val="en-US"/>
        </w:rPr>
        <w:t>.</w:t>
      </w:r>
      <w:r w:rsidR="009E2EE9">
        <w:rPr>
          <w:rFonts w:ascii="Helvetica" w:hAnsi="Helvetica" w:cs="Arial"/>
          <w:sz w:val="20"/>
          <w:szCs w:val="20"/>
          <w:lang w:val="en-US"/>
        </w:rPr>
        <w:t xml:space="preserve"> </w:t>
      </w:r>
      <w:r w:rsidR="00B412BB" w:rsidRPr="00D610C5">
        <w:rPr>
          <w:rFonts w:ascii="Helvetica" w:hAnsi="Helvetica" w:cs="Arial"/>
          <w:sz w:val="20"/>
          <w:szCs w:val="20"/>
          <w:lang w:val="en-US"/>
        </w:rPr>
        <w:t>As such, m</w:t>
      </w:r>
      <w:r w:rsidR="00473E2F" w:rsidRPr="00D610C5">
        <w:rPr>
          <w:rFonts w:ascii="Helvetica" w:hAnsi="Helvetica" w:cs="Arial"/>
          <w:sz w:val="20"/>
          <w:szCs w:val="20"/>
          <w:lang w:val="en-US"/>
        </w:rPr>
        <w:t xml:space="preserve">ethanogenic communities provide </w:t>
      </w:r>
      <w:r w:rsidR="00B52737">
        <w:rPr>
          <w:rFonts w:ascii="Helvetica" w:hAnsi="Helvetica" w:cs="Arial"/>
          <w:sz w:val="20"/>
          <w:szCs w:val="20"/>
          <w:lang w:val="en-US"/>
        </w:rPr>
        <w:t>a useful</w:t>
      </w:r>
      <w:r w:rsidR="00BF6AEB">
        <w:rPr>
          <w:rFonts w:ascii="Helvetica" w:hAnsi="Helvetica" w:cs="Arial"/>
          <w:sz w:val="20"/>
          <w:szCs w:val="20"/>
          <w:lang w:val="en-US"/>
        </w:rPr>
        <w:t xml:space="preserve"> and relevant</w:t>
      </w:r>
      <w:r w:rsidR="00473E2F" w:rsidRPr="00D610C5">
        <w:rPr>
          <w:rFonts w:ascii="Helvetica" w:hAnsi="Helvetica" w:cs="Arial"/>
          <w:sz w:val="20"/>
          <w:szCs w:val="20"/>
          <w:lang w:val="en-US"/>
        </w:rPr>
        <w:t xml:space="preserve"> </w:t>
      </w:r>
      <w:r w:rsidR="00A10D64" w:rsidRPr="00D610C5">
        <w:rPr>
          <w:rFonts w:ascii="Helvetica" w:hAnsi="Helvetica" w:cs="Arial"/>
          <w:sz w:val="20"/>
          <w:szCs w:val="20"/>
          <w:lang w:val="en-US"/>
        </w:rPr>
        <w:t>system to investigate the interplay between community productivity and</w:t>
      </w:r>
      <w:r w:rsidR="00200050" w:rsidRPr="00D610C5">
        <w:rPr>
          <w:rFonts w:ascii="Helvetica" w:hAnsi="Helvetica" w:cs="Arial"/>
          <w:sz w:val="20"/>
          <w:szCs w:val="20"/>
          <w:lang w:val="en-US"/>
        </w:rPr>
        <w:t xml:space="preserve"> </w:t>
      </w:r>
      <w:r w:rsidR="00691544" w:rsidRPr="00D610C5">
        <w:rPr>
          <w:rFonts w:ascii="Helvetica" w:hAnsi="Helvetica" w:cs="Arial"/>
          <w:sz w:val="20"/>
          <w:szCs w:val="20"/>
          <w:lang w:val="en-US"/>
        </w:rPr>
        <w:t>community coalescence</w:t>
      </w:r>
      <w:r w:rsidR="00044382" w:rsidRPr="00D610C5">
        <w:rPr>
          <w:rFonts w:ascii="Helvetica" w:hAnsi="Helvetica" w:cs="Arial"/>
          <w:sz w:val="20"/>
          <w:szCs w:val="20"/>
          <w:lang w:val="en-US"/>
        </w:rPr>
        <w:t xml:space="preserve">. </w:t>
      </w:r>
    </w:p>
    <w:p w:rsidR="004B7626" w:rsidRDefault="004B7626" w:rsidP="006574D9">
      <w:pPr>
        <w:widowControl w:val="0"/>
        <w:autoSpaceDE w:val="0"/>
        <w:autoSpaceDN w:val="0"/>
        <w:adjustRightInd w:val="0"/>
        <w:spacing w:line="480" w:lineRule="auto"/>
        <w:jc w:val="both"/>
        <w:rPr>
          <w:rFonts w:ascii="Helvetica" w:hAnsi="Helvetica" w:cs="Arial"/>
          <w:sz w:val="20"/>
          <w:szCs w:val="20"/>
          <w:lang w:val="en-US"/>
        </w:rPr>
      </w:pPr>
    </w:p>
    <w:p w:rsidR="004C38B0" w:rsidRPr="009E2EE9" w:rsidRDefault="00473E2F" w:rsidP="006574D9">
      <w:pPr>
        <w:widowControl w:val="0"/>
        <w:autoSpaceDE w:val="0"/>
        <w:autoSpaceDN w:val="0"/>
        <w:adjustRightInd w:val="0"/>
        <w:spacing w:line="480" w:lineRule="auto"/>
        <w:jc w:val="both"/>
        <w:rPr>
          <w:rFonts w:ascii="Helvetica" w:hAnsi="Helvetica" w:cs="Arial"/>
          <w:sz w:val="20"/>
          <w:szCs w:val="20"/>
          <w:lang w:val="en-US"/>
        </w:rPr>
      </w:pPr>
      <w:r w:rsidRPr="00D610C5">
        <w:rPr>
          <w:rFonts w:ascii="Helvetica" w:hAnsi="Helvetica" w:cs="Arial"/>
          <w:sz w:val="20"/>
          <w:szCs w:val="20"/>
          <w:lang w:val="en-US"/>
        </w:rPr>
        <w:t xml:space="preserve"> </w:t>
      </w:r>
      <w:r w:rsidR="00EC430B" w:rsidRPr="00D610C5">
        <w:rPr>
          <w:rFonts w:ascii="Helvetica" w:hAnsi="Helvetica" w:cs="Arial"/>
          <w:sz w:val="20"/>
          <w:szCs w:val="20"/>
          <w:lang w:val="en-US"/>
        </w:rPr>
        <w:t xml:space="preserve">We </w:t>
      </w:r>
      <w:r w:rsidR="00502005">
        <w:rPr>
          <w:rFonts w:ascii="Helvetica" w:hAnsi="Helvetica" w:cs="Arial"/>
          <w:sz w:val="20"/>
          <w:szCs w:val="20"/>
          <w:lang w:val="en-US"/>
        </w:rPr>
        <w:t>first determined</w:t>
      </w:r>
      <w:r w:rsidR="00EC430B" w:rsidRPr="00D610C5">
        <w:rPr>
          <w:rFonts w:ascii="Helvetica" w:hAnsi="Helvetica" w:cs="Arial"/>
          <w:sz w:val="20"/>
          <w:szCs w:val="20"/>
          <w:lang w:val="en-US"/>
        </w:rPr>
        <w:t xml:space="preserve"> the </w:t>
      </w:r>
      <w:r w:rsidR="00691544" w:rsidRPr="00D610C5">
        <w:rPr>
          <w:rFonts w:ascii="Helvetica" w:hAnsi="Helvetica" w:cs="Arial"/>
          <w:sz w:val="20"/>
          <w:szCs w:val="20"/>
          <w:lang w:val="en-US"/>
        </w:rPr>
        <w:t>methane</w:t>
      </w:r>
      <w:r w:rsidR="00EC430B" w:rsidRPr="00D610C5">
        <w:rPr>
          <w:rFonts w:ascii="Helvetica" w:hAnsi="Helvetica" w:cs="Arial"/>
          <w:sz w:val="20"/>
          <w:szCs w:val="20"/>
          <w:lang w:val="en-US"/>
        </w:rPr>
        <w:t xml:space="preserve"> production and composition of two </w:t>
      </w:r>
      <w:r w:rsidR="00691544" w:rsidRPr="00D610C5">
        <w:rPr>
          <w:rFonts w:ascii="Helvetica" w:hAnsi="Helvetica" w:cs="Arial"/>
          <w:sz w:val="20"/>
          <w:szCs w:val="20"/>
          <w:lang w:val="en-US"/>
        </w:rPr>
        <w:t xml:space="preserve">natural methanogenic </w:t>
      </w:r>
      <w:r w:rsidR="00EC430B" w:rsidRPr="00D610C5">
        <w:rPr>
          <w:rFonts w:ascii="Helvetica" w:hAnsi="Helvetica" w:cs="Arial"/>
          <w:sz w:val="20"/>
          <w:szCs w:val="20"/>
          <w:lang w:val="en-US"/>
        </w:rPr>
        <w:t>communities</w:t>
      </w:r>
      <w:r w:rsidR="00691544" w:rsidRPr="00D610C5">
        <w:rPr>
          <w:rFonts w:ascii="Helvetica" w:hAnsi="Helvetica" w:cs="Arial"/>
          <w:sz w:val="20"/>
          <w:szCs w:val="20"/>
          <w:lang w:val="en-US"/>
        </w:rPr>
        <w:t xml:space="preserve"> grown in isolation or as a mixture </w:t>
      </w:r>
      <w:r w:rsidR="00EC430B" w:rsidRPr="00D610C5">
        <w:rPr>
          <w:rFonts w:ascii="Helvetica" w:hAnsi="Helvetica" w:cs="Arial"/>
          <w:sz w:val="20"/>
          <w:szCs w:val="20"/>
          <w:lang w:val="en-US"/>
        </w:rPr>
        <w:t>in labor</w:t>
      </w:r>
      <w:r w:rsidR="00691544" w:rsidRPr="00D610C5">
        <w:rPr>
          <w:rFonts w:ascii="Helvetica" w:hAnsi="Helvetica" w:cs="Arial"/>
          <w:sz w:val="20"/>
          <w:szCs w:val="20"/>
          <w:lang w:val="en-US"/>
        </w:rPr>
        <w:t>atory scale Anaerobic D</w:t>
      </w:r>
      <w:r w:rsidR="00A10D64" w:rsidRPr="00D610C5">
        <w:rPr>
          <w:rFonts w:ascii="Helvetica" w:hAnsi="Helvetica" w:cs="Arial"/>
          <w:sz w:val="20"/>
          <w:szCs w:val="20"/>
          <w:lang w:val="en-US"/>
        </w:rPr>
        <w:t>igestors</w:t>
      </w:r>
      <w:r w:rsidR="004842C7">
        <w:rPr>
          <w:rFonts w:ascii="Helvetica" w:hAnsi="Helvetica" w:cs="Arial"/>
          <w:sz w:val="20"/>
          <w:szCs w:val="20"/>
          <w:lang w:val="en-US"/>
        </w:rPr>
        <w:t xml:space="preserve"> (ADs)</w:t>
      </w:r>
      <w:r w:rsidR="00A10D64" w:rsidRPr="00D610C5">
        <w:rPr>
          <w:rFonts w:ascii="Helvetica" w:hAnsi="Helvetica" w:cs="Arial"/>
          <w:sz w:val="20"/>
          <w:szCs w:val="20"/>
          <w:lang w:val="en-US"/>
        </w:rPr>
        <w:t xml:space="preserve"> over 5</w:t>
      </w:r>
      <w:r w:rsidR="00EC430B" w:rsidRPr="00D610C5">
        <w:rPr>
          <w:rFonts w:ascii="Helvetica" w:hAnsi="Helvetica" w:cs="Arial"/>
          <w:sz w:val="20"/>
          <w:szCs w:val="20"/>
          <w:lang w:val="en-US"/>
        </w:rPr>
        <w:t xml:space="preserve"> weeks.</w:t>
      </w:r>
      <w:r w:rsidR="00E05E70">
        <w:rPr>
          <w:rFonts w:ascii="Helvetica" w:hAnsi="Helvetica" w:cs="Arial"/>
          <w:sz w:val="20"/>
          <w:szCs w:val="20"/>
          <w:lang w:val="en-US"/>
        </w:rPr>
        <w:t xml:space="preserve"> </w:t>
      </w:r>
      <w:r w:rsidR="00EC430B" w:rsidRPr="00D610C5">
        <w:rPr>
          <w:rFonts w:ascii="Helvetica" w:hAnsi="Helvetica" w:cs="Arial"/>
          <w:sz w:val="20"/>
          <w:szCs w:val="20"/>
          <w:lang w:val="en-US"/>
        </w:rPr>
        <w:t xml:space="preserve">To </w:t>
      </w:r>
      <w:r w:rsidR="00691544" w:rsidRPr="00D610C5">
        <w:rPr>
          <w:rFonts w:ascii="Helvetica" w:hAnsi="Helvetica" w:cs="Arial"/>
          <w:sz w:val="20"/>
          <w:szCs w:val="20"/>
          <w:lang w:val="en-US"/>
        </w:rPr>
        <w:t xml:space="preserve">remove </w:t>
      </w:r>
      <w:r w:rsidR="00EC430B" w:rsidRPr="00D610C5">
        <w:rPr>
          <w:rFonts w:ascii="Helvetica" w:hAnsi="Helvetica" w:cs="Arial"/>
          <w:sz w:val="20"/>
          <w:szCs w:val="20"/>
          <w:lang w:val="en-US"/>
        </w:rPr>
        <w:t xml:space="preserve">any </w:t>
      </w:r>
      <w:r w:rsidR="00A10D64" w:rsidRPr="00D610C5">
        <w:rPr>
          <w:rFonts w:ascii="Helvetica" w:hAnsi="Helvetica" w:cs="Arial"/>
          <w:sz w:val="20"/>
          <w:szCs w:val="20"/>
          <w:lang w:val="en-US"/>
        </w:rPr>
        <w:t>confounding e</w:t>
      </w:r>
      <w:r w:rsidR="00691544" w:rsidRPr="00D610C5">
        <w:rPr>
          <w:rFonts w:ascii="Helvetica" w:hAnsi="Helvetica" w:cs="Arial"/>
          <w:sz w:val="20"/>
          <w:szCs w:val="20"/>
          <w:lang w:val="en-US"/>
        </w:rPr>
        <w:t xml:space="preserve">ffects </w:t>
      </w:r>
      <w:r w:rsidR="00463BA6" w:rsidRPr="00D610C5">
        <w:rPr>
          <w:rFonts w:ascii="Helvetica" w:hAnsi="Helvetica" w:cs="Arial"/>
          <w:sz w:val="20"/>
          <w:szCs w:val="20"/>
          <w:lang w:val="en-US"/>
        </w:rPr>
        <w:t xml:space="preserve">caused by </w:t>
      </w:r>
      <w:r w:rsidR="00691544" w:rsidRPr="00D610C5">
        <w:rPr>
          <w:rFonts w:ascii="Helvetica" w:hAnsi="Helvetica" w:cs="Arial"/>
          <w:sz w:val="20"/>
          <w:szCs w:val="20"/>
          <w:lang w:val="en-US"/>
        </w:rPr>
        <w:t>diffe</w:t>
      </w:r>
      <w:r w:rsidR="00C90D3E" w:rsidRPr="00D610C5">
        <w:rPr>
          <w:rFonts w:ascii="Helvetica" w:hAnsi="Helvetica" w:cs="Arial"/>
          <w:sz w:val="20"/>
          <w:szCs w:val="20"/>
          <w:lang w:val="en-US"/>
        </w:rPr>
        <w:t>re</w:t>
      </w:r>
      <w:r w:rsidR="00691544" w:rsidRPr="00D610C5">
        <w:rPr>
          <w:rFonts w:ascii="Helvetica" w:hAnsi="Helvetica" w:cs="Arial"/>
          <w:sz w:val="20"/>
          <w:szCs w:val="20"/>
          <w:lang w:val="en-US"/>
        </w:rPr>
        <w:t xml:space="preserve">nces in starting density </w:t>
      </w:r>
      <w:r w:rsidR="00463BA6" w:rsidRPr="00D610C5">
        <w:rPr>
          <w:rFonts w:ascii="Helvetica" w:hAnsi="Helvetica" w:cs="Arial"/>
          <w:sz w:val="20"/>
          <w:szCs w:val="20"/>
          <w:lang w:val="en-US"/>
        </w:rPr>
        <w:t>of tested</w:t>
      </w:r>
      <w:r w:rsidR="00691544" w:rsidRPr="00D610C5">
        <w:rPr>
          <w:rFonts w:ascii="Helvetica" w:hAnsi="Helvetica" w:cs="Arial"/>
          <w:sz w:val="20"/>
          <w:szCs w:val="20"/>
          <w:lang w:val="en-US"/>
        </w:rPr>
        <w:t xml:space="preserve"> communities, </w:t>
      </w:r>
      <w:r w:rsidR="00EC430B" w:rsidRPr="00D610C5">
        <w:rPr>
          <w:rFonts w:ascii="Helvetica" w:hAnsi="Helvetica" w:cs="Arial"/>
          <w:sz w:val="20"/>
          <w:szCs w:val="20"/>
          <w:lang w:val="en-US"/>
        </w:rPr>
        <w:t xml:space="preserve">we </w:t>
      </w:r>
      <w:r w:rsidR="00463BA6" w:rsidRPr="00D610C5">
        <w:rPr>
          <w:rFonts w:ascii="Helvetica" w:hAnsi="Helvetica" w:cs="Arial"/>
          <w:sz w:val="20"/>
          <w:szCs w:val="20"/>
          <w:lang w:val="en-US"/>
        </w:rPr>
        <w:t xml:space="preserve">standardized </w:t>
      </w:r>
      <w:r w:rsidR="00541156">
        <w:rPr>
          <w:rFonts w:ascii="Helvetica" w:hAnsi="Helvetica" w:cs="Arial"/>
          <w:sz w:val="20"/>
          <w:szCs w:val="20"/>
          <w:lang w:val="en-US"/>
        </w:rPr>
        <w:t xml:space="preserve">microbial </w:t>
      </w:r>
      <w:r w:rsidR="00EC430B" w:rsidRPr="00D610C5">
        <w:rPr>
          <w:rFonts w:ascii="Helvetica" w:hAnsi="Helvetica" w:cs="Arial"/>
          <w:sz w:val="20"/>
          <w:szCs w:val="20"/>
          <w:lang w:val="en-US"/>
        </w:rPr>
        <w:t>de</w:t>
      </w:r>
      <w:r w:rsidR="00691544" w:rsidRPr="00D610C5">
        <w:rPr>
          <w:rFonts w:ascii="Helvetica" w:hAnsi="Helvetica" w:cs="Arial"/>
          <w:sz w:val="20"/>
          <w:szCs w:val="20"/>
          <w:lang w:val="en-US"/>
        </w:rPr>
        <w:t>nsity</w:t>
      </w:r>
      <w:r w:rsidR="00EC430B" w:rsidRPr="00D610C5">
        <w:rPr>
          <w:rFonts w:ascii="Helvetica" w:hAnsi="Helvetica" w:cs="Arial"/>
          <w:sz w:val="20"/>
          <w:szCs w:val="20"/>
          <w:lang w:val="en-US"/>
        </w:rPr>
        <w:t xml:space="preserve"> based on </w:t>
      </w:r>
      <w:r w:rsidR="00E90E78">
        <w:rPr>
          <w:rFonts w:ascii="Helvetica" w:hAnsi="Helvetica" w:cs="Arial"/>
          <w:sz w:val="20"/>
          <w:szCs w:val="20"/>
          <w:lang w:val="en-US"/>
        </w:rPr>
        <w:t>qPCR</w:t>
      </w:r>
      <w:r w:rsidR="00541156">
        <w:rPr>
          <w:rFonts w:ascii="Helvetica" w:hAnsi="Helvetica" w:cs="Arial"/>
          <w:sz w:val="20"/>
          <w:szCs w:val="20"/>
          <w:lang w:val="en-US"/>
        </w:rPr>
        <w:t>-</w:t>
      </w:r>
      <w:r w:rsidR="00E90E78">
        <w:rPr>
          <w:rFonts w:ascii="Helvetica" w:hAnsi="Helvetica" w:cs="Arial"/>
          <w:sz w:val="20"/>
          <w:szCs w:val="20"/>
          <w:lang w:val="en-US"/>
        </w:rPr>
        <w:t xml:space="preserve">estimated </w:t>
      </w:r>
      <w:r w:rsidR="00691544" w:rsidRPr="00D610C5">
        <w:rPr>
          <w:rFonts w:ascii="Helvetica" w:hAnsi="Helvetica" w:cs="Arial"/>
          <w:sz w:val="20"/>
          <w:szCs w:val="20"/>
          <w:lang w:val="en-US"/>
        </w:rPr>
        <w:t xml:space="preserve">counts </w:t>
      </w:r>
      <w:r w:rsidR="000A1887">
        <w:rPr>
          <w:rFonts w:ascii="Helvetica" w:hAnsi="Helvetica" w:cs="Arial"/>
          <w:sz w:val="20"/>
          <w:szCs w:val="20"/>
          <w:lang w:val="en-US"/>
        </w:rPr>
        <w:t xml:space="preserve">of </w:t>
      </w:r>
      <w:r w:rsidR="00EC430B" w:rsidRPr="00D610C5">
        <w:rPr>
          <w:rFonts w:ascii="Helvetica" w:hAnsi="Helvetica" w:cs="Arial"/>
          <w:sz w:val="20"/>
          <w:szCs w:val="20"/>
          <w:lang w:val="en-US"/>
        </w:rPr>
        <w:t>16S rDNA copi</w:t>
      </w:r>
      <w:r w:rsidR="00494E66" w:rsidRPr="00D610C5">
        <w:rPr>
          <w:rFonts w:ascii="Helvetica" w:hAnsi="Helvetica" w:cs="Arial"/>
          <w:sz w:val="20"/>
          <w:szCs w:val="20"/>
          <w:lang w:val="en-US"/>
        </w:rPr>
        <w:t>es.</w:t>
      </w:r>
      <w:r w:rsidR="00E05E70">
        <w:rPr>
          <w:rFonts w:ascii="Helvetica" w:hAnsi="Helvetica" w:cs="Arial"/>
          <w:sz w:val="20"/>
          <w:szCs w:val="20"/>
          <w:lang w:val="en-US"/>
        </w:rPr>
        <w:t xml:space="preserve"> </w:t>
      </w:r>
      <w:r w:rsidR="00463BA6" w:rsidRPr="00D610C5">
        <w:rPr>
          <w:rFonts w:ascii="Helvetica" w:hAnsi="Helvetica" w:cs="Arial"/>
          <w:sz w:val="20"/>
          <w:szCs w:val="20"/>
          <w:lang w:val="en-US"/>
        </w:rPr>
        <w:t xml:space="preserve">We found that </w:t>
      </w:r>
      <w:r w:rsidR="00E90E78">
        <w:rPr>
          <w:rFonts w:ascii="Helvetica" w:hAnsi="Helvetica" w:cs="Arial"/>
          <w:sz w:val="20"/>
          <w:szCs w:val="20"/>
          <w:lang w:val="en-US"/>
        </w:rPr>
        <w:t xml:space="preserve">the </w:t>
      </w:r>
      <w:r w:rsidR="00463BA6" w:rsidRPr="00D610C5">
        <w:rPr>
          <w:rFonts w:ascii="Helvetica" w:hAnsi="Helvetica" w:cs="Arial"/>
          <w:sz w:val="20"/>
          <w:szCs w:val="20"/>
          <w:lang w:val="en-US"/>
        </w:rPr>
        <w:t>methane production of the mixed community was initially intermediate between the two individual</w:t>
      </w:r>
      <w:r w:rsidR="007B0BAE" w:rsidRPr="00D610C5">
        <w:rPr>
          <w:rFonts w:ascii="Helvetica" w:hAnsi="Helvetica" w:cs="Arial"/>
          <w:sz w:val="20"/>
          <w:szCs w:val="20"/>
          <w:lang w:val="en-US"/>
        </w:rPr>
        <w:t xml:space="preserve"> communities</w:t>
      </w:r>
      <w:r w:rsidR="00463BA6" w:rsidRPr="00D610C5">
        <w:rPr>
          <w:rFonts w:ascii="Helvetica" w:hAnsi="Helvetica" w:cs="Arial"/>
          <w:sz w:val="20"/>
          <w:szCs w:val="20"/>
          <w:lang w:val="en-US"/>
        </w:rPr>
        <w:t>, but soon started to produce gas at a rate indistinguishable from the more productive of the individual communities (Figure 1A</w:t>
      </w:r>
      <w:r w:rsidR="00463BA6" w:rsidRPr="00383F8E">
        <w:rPr>
          <w:rFonts w:ascii="Helvetica" w:hAnsi="Helvetica" w:cs="Arial"/>
          <w:sz w:val="20"/>
          <w:szCs w:val="20"/>
          <w:lang w:val="en-US"/>
        </w:rPr>
        <w:t xml:space="preserve">). </w:t>
      </w:r>
      <w:r w:rsidR="00463BA6" w:rsidRPr="00D610C5">
        <w:rPr>
          <w:rFonts w:ascii="Helvetica" w:hAnsi="Helvetica" w:cs="Arial"/>
          <w:sz w:val="20"/>
          <w:szCs w:val="20"/>
          <w:lang w:val="en-US"/>
        </w:rPr>
        <w:t xml:space="preserve">The </w:t>
      </w:r>
      <w:r w:rsidR="00541156">
        <w:rPr>
          <w:rFonts w:ascii="Helvetica" w:hAnsi="Helvetica" w:cs="Arial"/>
          <w:sz w:val="20"/>
          <w:szCs w:val="20"/>
          <w:lang w:val="en-US"/>
        </w:rPr>
        <w:t xml:space="preserve">composition of the </w:t>
      </w:r>
      <w:r w:rsidR="00463BA6" w:rsidRPr="00D610C5">
        <w:rPr>
          <w:rFonts w:ascii="Helvetica" w:hAnsi="Helvetica" w:cs="Arial"/>
          <w:sz w:val="20"/>
          <w:szCs w:val="20"/>
          <w:lang w:val="en-US"/>
        </w:rPr>
        <w:t>mixed community at the end</w:t>
      </w:r>
      <w:r w:rsidR="00E90E78">
        <w:rPr>
          <w:rFonts w:ascii="Helvetica" w:hAnsi="Helvetica" w:cs="Arial"/>
          <w:sz w:val="20"/>
          <w:szCs w:val="20"/>
          <w:lang w:val="en-US"/>
        </w:rPr>
        <w:t xml:space="preserve"> of the experiment</w:t>
      </w:r>
      <w:r w:rsidR="00463BA6" w:rsidRPr="00D610C5">
        <w:rPr>
          <w:rFonts w:ascii="Helvetica" w:hAnsi="Helvetica" w:cs="Arial"/>
          <w:sz w:val="20"/>
          <w:szCs w:val="20"/>
          <w:lang w:val="en-US"/>
        </w:rPr>
        <w:t xml:space="preserve"> </w:t>
      </w:r>
      <w:r w:rsidR="007B0BAE" w:rsidRPr="00D610C5">
        <w:rPr>
          <w:rFonts w:ascii="Helvetica" w:hAnsi="Helvetica" w:cs="Arial"/>
          <w:sz w:val="20"/>
          <w:szCs w:val="20"/>
          <w:lang w:val="en-US"/>
        </w:rPr>
        <w:t xml:space="preserve">most closely </w:t>
      </w:r>
      <w:r w:rsidR="00463BA6" w:rsidRPr="00D610C5">
        <w:rPr>
          <w:rFonts w:ascii="Helvetica" w:hAnsi="Helvetica" w:cs="Arial"/>
          <w:sz w:val="20"/>
          <w:szCs w:val="20"/>
          <w:lang w:val="en-US"/>
        </w:rPr>
        <w:t xml:space="preserve">resembled the </w:t>
      </w:r>
      <w:r w:rsidR="00383F8E">
        <w:rPr>
          <w:rFonts w:ascii="Helvetica" w:hAnsi="Helvetica" w:cs="Arial"/>
          <w:sz w:val="20"/>
          <w:szCs w:val="20"/>
          <w:lang w:val="en-US"/>
        </w:rPr>
        <w:t>best</w:t>
      </w:r>
      <w:r w:rsidR="00383F8E" w:rsidRPr="00D610C5">
        <w:rPr>
          <w:rFonts w:ascii="Helvetica" w:hAnsi="Helvetica" w:cs="Arial"/>
          <w:sz w:val="20"/>
          <w:szCs w:val="20"/>
          <w:lang w:val="en-US"/>
        </w:rPr>
        <w:t xml:space="preserve"> </w:t>
      </w:r>
      <w:r w:rsidR="00463BA6" w:rsidRPr="00D610C5">
        <w:rPr>
          <w:rFonts w:ascii="Helvetica" w:hAnsi="Helvetica" w:cs="Arial"/>
          <w:sz w:val="20"/>
          <w:szCs w:val="20"/>
          <w:lang w:val="en-US"/>
        </w:rPr>
        <w:t>performing individual</w:t>
      </w:r>
      <w:r w:rsidR="00095BD0">
        <w:rPr>
          <w:rFonts w:ascii="Helvetica" w:hAnsi="Helvetica" w:cs="Arial"/>
          <w:sz w:val="20"/>
          <w:szCs w:val="20"/>
          <w:lang w:val="en-US"/>
        </w:rPr>
        <w:t xml:space="preserve"> community</w:t>
      </w:r>
      <w:r w:rsidR="00463BA6" w:rsidRPr="00D610C5">
        <w:rPr>
          <w:rFonts w:ascii="Helvetica" w:hAnsi="Helvetica" w:cs="Arial"/>
          <w:sz w:val="20"/>
          <w:szCs w:val="20"/>
          <w:lang w:val="en-US"/>
        </w:rPr>
        <w:t xml:space="preserve"> (Figure 1B). These results suggest that the most productive communit</w:t>
      </w:r>
      <w:r w:rsidR="00CE2772">
        <w:rPr>
          <w:rFonts w:ascii="Helvetica" w:hAnsi="Helvetica" w:cs="Arial"/>
          <w:sz w:val="20"/>
          <w:szCs w:val="20"/>
          <w:lang w:val="en-US"/>
        </w:rPr>
        <w:t>y</w:t>
      </w:r>
      <w:r w:rsidR="00463BA6" w:rsidRPr="00D610C5">
        <w:rPr>
          <w:rFonts w:ascii="Helvetica" w:hAnsi="Helvetica" w:cs="Arial"/>
          <w:sz w:val="20"/>
          <w:szCs w:val="20"/>
          <w:lang w:val="en-US"/>
        </w:rPr>
        <w:t xml:space="preserve"> dominate</w:t>
      </w:r>
      <w:r w:rsidR="00CE2772">
        <w:rPr>
          <w:rFonts w:ascii="Helvetica" w:hAnsi="Helvetica" w:cs="Arial"/>
          <w:sz w:val="20"/>
          <w:szCs w:val="20"/>
          <w:lang w:val="en-US"/>
        </w:rPr>
        <w:t>s</w:t>
      </w:r>
      <w:r w:rsidR="00463BA6" w:rsidRPr="00D610C5">
        <w:rPr>
          <w:rFonts w:ascii="Helvetica" w:hAnsi="Helvetica" w:cs="Arial"/>
          <w:sz w:val="20"/>
          <w:szCs w:val="20"/>
          <w:lang w:val="en-US"/>
        </w:rPr>
        <w:t xml:space="preserve"> </w:t>
      </w:r>
      <w:r w:rsidR="00B96A49">
        <w:rPr>
          <w:rFonts w:ascii="Helvetica" w:hAnsi="Helvetica" w:cs="Arial"/>
          <w:sz w:val="20"/>
          <w:szCs w:val="20"/>
          <w:lang w:val="en-US"/>
        </w:rPr>
        <w:t>a</w:t>
      </w:r>
      <w:r w:rsidR="00B96A49" w:rsidRPr="00D610C5">
        <w:rPr>
          <w:rFonts w:ascii="Helvetica" w:hAnsi="Helvetica" w:cs="Arial"/>
          <w:sz w:val="20"/>
          <w:szCs w:val="20"/>
          <w:lang w:val="en-US"/>
        </w:rPr>
        <w:t xml:space="preserve"> </w:t>
      </w:r>
      <w:r w:rsidR="00463BA6" w:rsidRPr="00D610C5">
        <w:rPr>
          <w:rFonts w:ascii="Helvetica" w:hAnsi="Helvetica" w:cs="Arial"/>
          <w:sz w:val="20"/>
          <w:szCs w:val="20"/>
          <w:lang w:val="en-US"/>
        </w:rPr>
        <w:t>mixed communit</w:t>
      </w:r>
      <w:r w:rsidR="00CE2772">
        <w:rPr>
          <w:rFonts w:ascii="Helvetica" w:hAnsi="Helvetica" w:cs="Arial"/>
          <w:sz w:val="20"/>
          <w:szCs w:val="20"/>
          <w:lang w:val="en-US"/>
        </w:rPr>
        <w:t>y</w:t>
      </w:r>
      <w:r w:rsidR="00463BA6" w:rsidRPr="00D610C5">
        <w:rPr>
          <w:rFonts w:ascii="Helvetica" w:hAnsi="Helvetica" w:cs="Arial"/>
          <w:sz w:val="20"/>
          <w:szCs w:val="20"/>
          <w:lang w:val="en-US"/>
        </w:rPr>
        <w:t xml:space="preserve">, thus enhancing </w:t>
      </w:r>
      <w:r w:rsidR="00FB5267">
        <w:rPr>
          <w:rFonts w:ascii="Helvetica" w:hAnsi="Helvetica" w:cs="Arial"/>
          <w:sz w:val="20"/>
          <w:szCs w:val="20"/>
          <w:lang w:val="en-US"/>
        </w:rPr>
        <w:t xml:space="preserve">productivity </w:t>
      </w:r>
      <w:r w:rsidR="00B96A49">
        <w:rPr>
          <w:rFonts w:ascii="Helvetica" w:hAnsi="Helvetica" w:cs="Arial"/>
          <w:sz w:val="20"/>
          <w:szCs w:val="20"/>
          <w:lang w:val="en-US"/>
        </w:rPr>
        <w:t xml:space="preserve">of the mixed community </w:t>
      </w:r>
      <w:r w:rsidR="00FB5267">
        <w:rPr>
          <w:rFonts w:ascii="Helvetica" w:hAnsi="Helvetica" w:cs="Arial"/>
          <w:sz w:val="20"/>
          <w:szCs w:val="20"/>
          <w:lang w:val="en-US"/>
        </w:rPr>
        <w:t>beyond the average</w:t>
      </w:r>
      <w:r w:rsidR="006627D6" w:rsidRPr="00D610C5">
        <w:rPr>
          <w:rFonts w:ascii="Helvetica" w:hAnsi="Helvetica" w:cs="Arial"/>
          <w:sz w:val="20"/>
          <w:szCs w:val="20"/>
          <w:lang w:val="en-US"/>
        </w:rPr>
        <w:t xml:space="preserve"> </w:t>
      </w:r>
      <w:r w:rsidR="00463BA6" w:rsidRPr="00D610C5">
        <w:rPr>
          <w:rFonts w:ascii="Helvetica" w:hAnsi="Helvetica" w:cs="Arial"/>
          <w:sz w:val="20"/>
          <w:szCs w:val="20"/>
          <w:lang w:val="en-US"/>
        </w:rPr>
        <w:t xml:space="preserve">of its individual community components. </w:t>
      </w:r>
    </w:p>
    <w:p w:rsidR="00691544" w:rsidRPr="00D610C5" w:rsidRDefault="00691544" w:rsidP="00877F61">
      <w:pPr>
        <w:spacing w:line="480" w:lineRule="auto"/>
        <w:jc w:val="both"/>
        <w:rPr>
          <w:rFonts w:ascii="Helvetica" w:hAnsi="Helvetica" w:cs="Arial"/>
          <w:sz w:val="20"/>
          <w:szCs w:val="20"/>
          <w:lang w:val="en-US"/>
        </w:rPr>
      </w:pPr>
    </w:p>
    <w:p w:rsidR="002979E3" w:rsidRDefault="002979E3" w:rsidP="006574D9">
      <w:pPr>
        <w:widowControl w:val="0"/>
        <w:autoSpaceDE w:val="0"/>
        <w:autoSpaceDN w:val="0"/>
        <w:adjustRightInd w:val="0"/>
        <w:spacing w:line="480" w:lineRule="auto"/>
        <w:jc w:val="both"/>
        <w:rPr>
          <w:rFonts w:ascii="Helvetica" w:hAnsi="Helvetica" w:cs="Arial"/>
          <w:sz w:val="20"/>
          <w:szCs w:val="20"/>
          <w:lang w:val="en-US"/>
        </w:rPr>
      </w:pPr>
      <w:r>
        <w:rPr>
          <w:rFonts w:ascii="Helvetica" w:hAnsi="Helvetica" w:cs="Arial"/>
          <w:sz w:val="20"/>
          <w:szCs w:val="20"/>
          <w:lang w:val="en-US"/>
        </w:rPr>
        <w:t>W</w:t>
      </w:r>
      <w:r w:rsidR="009B3A5C">
        <w:rPr>
          <w:rFonts w:ascii="Helvetica" w:hAnsi="Helvetica" w:cs="Arial"/>
          <w:sz w:val="20"/>
          <w:szCs w:val="20"/>
          <w:lang w:val="en-US"/>
        </w:rPr>
        <w:t>e next</w:t>
      </w:r>
      <w:r w:rsidR="002A56BB" w:rsidRPr="00D610C5">
        <w:rPr>
          <w:rFonts w:ascii="Helvetica" w:hAnsi="Helvetica" w:cs="Arial"/>
          <w:sz w:val="20"/>
          <w:szCs w:val="20"/>
          <w:lang w:val="en-US"/>
        </w:rPr>
        <w:t xml:space="preserve"> </w:t>
      </w:r>
      <w:r w:rsidR="009B3A5C">
        <w:rPr>
          <w:rFonts w:ascii="Helvetica" w:hAnsi="Helvetica" w:cs="Arial"/>
          <w:sz w:val="20"/>
          <w:szCs w:val="20"/>
          <w:lang w:val="en-US"/>
        </w:rPr>
        <w:t xml:space="preserve">investigated </w:t>
      </w:r>
      <w:r w:rsidR="00B00E0E">
        <w:rPr>
          <w:rFonts w:ascii="Helvetica" w:hAnsi="Helvetica" w:cs="Arial"/>
          <w:sz w:val="20"/>
          <w:szCs w:val="20"/>
          <w:lang w:val="en-US"/>
        </w:rPr>
        <w:t>if</w:t>
      </w:r>
      <w:r>
        <w:rPr>
          <w:rFonts w:ascii="Helvetica" w:hAnsi="Helvetica" w:cs="Arial"/>
          <w:sz w:val="20"/>
          <w:szCs w:val="20"/>
          <w:lang w:val="en-US"/>
        </w:rPr>
        <w:t xml:space="preserve"> individual communities’ methane production can predict dominance when multiple communities are mixed.</w:t>
      </w:r>
      <w:r w:rsidR="009E2EE9">
        <w:rPr>
          <w:rFonts w:ascii="Helvetica" w:hAnsi="Helvetica" w:cs="Arial"/>
          <w:sz w:val="20"/>
          <w:szCs w:val="20"/>
          <w:lang w:val="en-US"/>
        </w:rPr>
        <w:t xml:space="preserve"> </w:t>
      </w:r>
      <w:r>
        <w:rPr>
          <w:rFonts w:ascii="Helvetica" w:hAnsi="Helvetica" w:cs="Arial"/>
          <w:sz w:val="20"/>
          <w:szCs w:val="20"/>
          <w:lang w:val="en-US"/>
        </w:rPr>
        <w:t>Consistent with the results from two communities, m</w:t>
      </w:r>
      <w:r w:rsidR="002A56BB" w:rsidRPr="00D610C5">
        <w:rPr>
          <w:rFonts w:ascii="Helvetica" w:hAnsi="Helvetica" w:cs="Arial"/>
          <w:sz w:val="20"/>
          <w:szCs w:val="20"/>
          <w:lang w:val="en-US"/>
        </w:rPr>
        <w:t xml:space="preserve">ethane production </w:t>
      </w:r>
      <w:r w:rsidR="00CD6349">
        <w:rPr>
          <w:rFonts w:ascii="Helvetica" w:hAnsi="Helvetica" w:cs="Arial"/>
          <w:sz w:val="20"/>
          <w:szCs w:val="20"/>
          <w:lang w:val="en-US"/>
        </w:rPr>
        <w:t xml:space="preserve">in </w:t>
      </w:r>
      <w:r w:rsidR="00ED7870" w:rsidRPr="00D610C5">
        <w:rPr>
          <w:rFonts w:ascii="Helvetica" w:hAnsi="Helvetica" w:cs="Arial"/>
          <w:sz w:val="20"/>
          <w:szCs w:val="20"/>
          <w:lang w:val="en-US"/>
        </w:rPr>
        <w:t>mix</w:t>
      </w:r>
      <w:r>
        <w:rPr>
          <w:rFonts w:ascii="Helvetica" w:hAnsi="Helvetica" w:cs="Arial"/>
          <w:sz w:val="20"/>
          <w:szCs w:val="20"/>
          <w:lang w:val="en-US"/>
        </w:rPr>
        <w:t>tures of ten</w:t>
      </w:r>
      <w:r w:rsidR="00ED7870" w:rsidRPr="00D610C5">
        <w:rPr>
          <w:rFonts w:ascii="Helvetica" w:hAnsi="Helvetica" w:cs="Arial"/>
          <w:sz w:val="20"/>
          <w:szCs w:val="20"/>
          <w:lang w:val="en-US"/>
        </w:rPr>
        <w:t xml:space="preserve"> communities</w:t>
      </w:r>
      <w:r w:rsidR="00B412BB" w:rsidRPr="00D610C5">
        <w:rPr>
          <w:rFonts w:ascii="Helvetica" w:hAnsi="Helvetica" w:cs="Arial"/>
          <w:sz w:val="20"/>
          <w:szCs w:val="20"/>
          <w:lang w:val="en-US"/>
        </w:rPr>
        <w:t xml:space="preserve"> was </w:t>
      </w:r>
      <w:r w:rsidR="005272CA" w:rsidRPr="00D610C5">
        <w:rPr>
          <w:rFonts w:ascii="Helvetica" w:hAnsi="Helvetica" w:cs="Arial"/>
          <w:sz w:val="20"/>
          <w:szCs w:val="20"/>
          <w:lang w:val="en-US"/>
        </w:rPr>
        <w:t xml:space="preserve">higher than </w:t>
      </w:r>
      <w:r w:rsidR="003949FB">
        <w:rPr>
          <w:rFonts w:ascii="Helvetica" w:hAnsi="Helvetica" w:cs="Arial"/>
          <w:sz w:val="20"/>
          <w:szCs w:val="20"/>
          <w:lang w:val="en-US"/>
        </w:rPr>
        <w:t>the average of the individual communities</w:t>
      </w:r>
      <w:r w:rsidR="005272CA" w:rsidRPr="00D610C5">
        <w:rPr>
          <w:rFonts w:ascii="Helvetica" w:hAnsi="Helvetica" w:cs="Arial"/>
          <w:sz w:val="20"/>
          <w:szCs w:val="20"/>
          <w:lang w:val="en-US"/>
        </w:rPr>
        <w:t xml:space="preserve">, but did not differ from </w:t>
      </w:r>
      <w:r w:rsidR="00E90E78">
        <w:rPr>
          <w:rFonts w:ascii="Helvetica" w:hAnsi="Helvetica" w:cs="Arial"/>
          <w:sz w:val="20"/>
          <w:szCs w:val="20"/>
          <w:lang w:val="en-US"/>
        </w:rPr>
        <w:t>the</w:t>
      </w:r>
      <w:r w:rsidR="00E90E78" w:rsidRPr="00D610C5">
        <w:rPr>
          <w:rFonts w:ascii="Helvetica" w:hAnsi="Helvetica" w:cs="Arial"/>
          <w:sz w:val="20"/>
          <w:szCs w:val="20"/>
          <w:lang w:val="en-US"/>
        </w:rPr>
        <w:t xml:space="preserve"> </w:t>
      </w:r>
      <w:r w:rsidR="00A01805" w:rsidRPr="00D610C5">
        <w:rPr>
          <w:rFonts w:ascii="Helvetica" w:hAnsi="Helvetica" w:cs="Arial"/>
          <w:sz w:val="20"/>
          <w:szCs w:val="20"/>
          <w:lang w:val="en-US"/>
        </w:rPr>
        <w:t xml:space="preserve">best performing single </w:t>
      </w:r>
      <w:r w:rsidR="002A56BB" w:rsidRPr="00D610C5">
        <w:rPr>
          <w:rFonts w:ascii="Helvetica" w:hAnsi="Helvetica" w:cs="Arial"/>
          <w:sz w:val="20"/>
          <w:szCs w:val="20"/>
          <w:lang w:val="en-US"/>
        </w:rPr>
        <w:t xml:space="preserve">community </w:t>
      </w:r>
      <w:r w:rsidR="005272CA" w:rsidRPr="00D610C5">
        <w:rPr>
          <w:rFonts w:ascii="Helvetica" w:hAnsi="Helvetica" w:cs="Arial"/>
          <w:sz w:val="20"/>
          <w:szCs w:val="20"/>
          <w:lang w:val="en-US"/>
        </w:rPr>
        <w:t>(Figure 2A).</w:t>
      </w:r>
      <w:r w:rsidR="00B66554">
        <w:rPr>
          <w:rFonts w:ascii="Helvetica" w:hAnsi="Helvetica" w:cs="Arial"/>
          <w:sz w:val="20"/>
          <w:szCs w:val="20"/>
          <w:lang w:val="en-US"/>
        </w:rPr>
        <w:t xml:space="preserve"> </w:t>
      </w:r>
      <w:r>
        <w:rPr>
          <w:rFonts w:ascii="Helvetica" w:hAnsi="Helvetica" w:cs="Arial"/>
          <w:sz w:val="20"/>
          <w:szCs w:val="20"/>
          <w:lang w:val="en-US"/>
        </w:rPr>
        <w:t>Moreover, t</w:t>
      </w:r>
      <w:r w:rsidR="00B66554">
        <w:rPr>
          <w:rFonts w:ascii="Helvetica" w:hAnsi="Helvetica" w:cs="Arial"/>
          <w:sz w:val="20"/>
          <w:szCs w:val="20"/>
          <w:lang w:val="en-US"/>
        </w:rPr>
        <w:t xml:space="preserve">he community composition </w:t>
      </w:r>
      <w:r w:rsidR="00B00E0E">
        <w:rPr>
          <w:rFonts w:ascii="Helvetica" w:hAnsi="Helvetica" w:cs="Arial"/>
          <w:sz w:val="20"/>
          <w:szCs w:val="20"/>
          <w:lang w:val="en-US"/>
        </w:rPr>
        <w:t>of</w:t>
      </w:r>
      <w:r w:rsidR="009E2EE9">
        <w:rPr>
          <w:rFonts w:ascii="Helvetica" w:hAnsi="Helvetica" w:cs="Arial"/>
          <w:sz w:val="20"/>
          <w:szCs w:val="20"/>
          <w:lang w:val="en-US"/>
        </w:rPr>
        <w:t xml:space="preserve"> </w:t>
      </w:r>
      <w:r w:rsidR="00B66554">
        <w:rPr>
          <w:rFonts w:ascii="Helvetica" w:hAnsi="Helvetica" w:cs="Arial"/>
          <w:sz w:val="20"/>
          <w:szCs w:val="20"/>
          <w:lang w:val="en-US"/>
        </w:rPr>
        <w:t xml:space="preserve">mixtures </w:t>
      </w:r>
      <w:r>
        <w:rPr>
          <w:rFonts w:ascii="Helvetica" w:hAnsi="Helvetica" w:cs="Arial"/>
          <w:sz w:val="20"/>
          <w:szCs w:val="20"/>
          <w:lang w:val="en-US"/>
        </w:rPr>
        <w:t xml:space="preserve">(which </w:t>
      </w:r>
      <w:r w:rsidR="00B66554">
        <w:rPr>
          <w:rFonts w:ascii="Helvetica" w:hAnsi="Helvetica" w:cs="Arial"/>
          <w:sz w:val="20"/>
          <w:szCs w:val="20"/>
          <w:lang w:val="en-US"/>
        </w:rPr>
        <w:t xml:space="preserve">varied little </w:t>
      </w:r>
      <w:r>
        <w:rPr>
          <w:rFonts w:ascii="Helvetica" w:hAnsi="Helvetica" w:cs="Arial"/>
          <w:sz w:val="20"/>
          <w:szCs w:val="20"/>
          <w:lang w:val="en-US"/>
        </w:rPr>
        <w:t xml:space="preserve">between replicates) </w:t>
      </w:r>
      <w:r w:rsidR="00B66554" w:rsidRPr="00D610C5">
        <w:rPr>
          <w:rFonts w:ascii="Helvetica" w:hAnsi="Helvetica" w:cs="Arial"/>
          <w:sz w:val="20"/>
          <w:szCs w:val="20"/>
          <w:lang w:val="en-US"/>
        </w:rPr>
        <w:t>most closely resembled th</w:t>
      </w:r>
      <w:r w:rsidR="00B66554">
        <w:rPr>
          <w:rFonts w:ascii="Helvetica" w:hAnsi="Helvetica" w:cs="Arial"/>
          <w:sz w:val="20"/>
          <w:szCs w:val="20"/>
          <w:lang w:val="en-US"/>
        </w:rPr>
        <w:t>e</w:t>
      </w:r>
      <w:r w:rsidR="00B66554" w:rsidRPr="00D610C5">
        <w:rPr>
          <w:rFonts w:ascii="Helvetica" w:hAnsi="Helvetica" w:cs="Arial"/>
          <w:sz w:val="20"/>
          <w:szCs w:val="20"/>
          <w:lang w:val="en-US"/>
        </w:rPr>
        <w:t xml:space="preserve"> highest performing </w:t>
      </w:r>
      <w:r w:rsidR="009E2EE9">
        <w:rPr>
          <w:rFonts w:ascii="Helvetica" w:hAnsi="Helvetica" w:cs="Arial"/>
          <w:sz w:val="20"/>
          <w:szCs w:val="20"/>
          <w:lang w:val="en-US"/>
        </w:rPr>
        <w:t xml:space="preserve">individual </w:t>
      </w:r>
      <w:r w:rsidR="00B66554" w:rsidRPr="00D610C5">
        <w:rPr>
          <w:rFonts w:ascii="Helvetica" w:hAnsi="Helvetica" w:cs="Arial"/>
          <w:sz w:val="20"/>
          <w:szCs w:val="20"/>
          <w:lang w:val="en-US"/>
        </w:rPr>
        <w:t>community (Figure 2</w:t>
      </w:r>
      <w:r w:rsidR="00004E57">
        <w:rPr>
          <w:rFonts w:ascii="Helvetica" w:hAnsi="Helvetica" w:cs="Arial"/>
          <w:sz w:val="20"/>
          <w:szCs w:val="20"/>
          <w:lang w:val="en-US"/>
        </w:rPr>
        <w:t>B</w:t>
      </w:r>
      <w:r w:rsidR="00B66554" w:rsidRPr="00D610C5">
        <w:rPr>
          <w:rFonts w:ascii="Helvetica" w:hAnsi="Helvetica" w:cs="Arial"/>
          <w:sz w:val="20"/>
          <w:szCs w:val="20"/>
          <w:lang w:val="en-US"/>
        </w:rPr>
        <w:t>).</w:t>
      </w:r>
      <w:r w:rsidR="00B66554">
        <w:rPr>
          <w:rFonts w:ascii="Helvetica" w:hAnsi="Helvetica" w:cs="Arial"/>
          <w:sz w:val="20"/>
          <w:szCs w:val="20"/>
          <w:lang w:val="en-US"/>
        </w:rPr>
        <w:t xml:space="preserve"> </w:t>
      </w:r>
      <w:r w:rsidR="006249A5" w:rsidRPr="00D610C5">
        <w:rPr>
          <w:rFonts w:ascii="Helvetica" w:hAnsi="Helvetica" w:cs="Arial"/>
          <w:sz w:val="20"/>
          <w:szCs w:val="20"/>
          <w:lang w:val="en-US"/>
        </w:rPr>
        <w:t>More generally</w:t>
      </w:r>
      <w:r w:rsidR="00AE5822" w:rsidRPr="00D610C5">
        <w:rPr>
          <w:rFonts w:ascii="Helvetica" w:hAnsi="Helvetica" w:cs="Arial"/>
          <w:sz w:val="20"/>
          <w:szCs w:val="20"/>
          <w:lang w:val="en-US"/>
        </w:rPr>
        <w:t>, the more si</w:t>
      </w:r>
      <w:r w:rsidR="006249A5" w:rsidRPr="00D610C5">
        <w:rPr>
          <w:rFonts w:ascii="Helvetica" w:hAnsi="Helvetica" w:cs="Arial"/>
          <w:sz w:val="20"/>
          <w:szCs w:val="20"/>
          <w:lang w:val="en-US"/>
        </w:rPr>
        <w:t>milar</w:t>
      </w:r>
      <w:r>
        <w:rPr>
          <w:rFonts w:ascii="Helvetica" w:hAnsi="Helvetica" w:cs="Arial"/>
          <w:sz w:val="20"/>
          <w:szCs w:val="20"/>
          <w:lang w:val="en-US"/>
        </w:rPr>
        <w:t xml:space="preserve"> </w:t>
      </w:r>
      <w:r w:rsidR="006574D9">
        <w:rPr>
          <w:rFonts w:ascii="Helvetica" w:hAnsi="Helvetica" w:cs="Arial"/>
          <w:sz w:val="20"/>
          <w:szCs w:val="20"/>
          <w:lang w:val="en-US"/>
        </w:rPr>
        <w:t xml:space="preserve">was </w:t>
      </w:r>
      <w:r>
        <w:rPr>
          <w:rFonts w:ascii="Helvetica" w:hAnsi="Helvetica" w:cs="Arial"/>
          <w:sz w:val="20"/>
          <w:szCs w:val="20"/>
          <w:lang w:val="en-US"/>
        </w:rPr>
        <w:t>an individual community’s</w:t>
      </w:r>
      <w:r w:rsidR="00AE5822" w:rsidRPr="00D610C5">
        <w:rPr>
          <w:rFonts w:ascii="Helvetica" w:hAnsi="Helvetica" w:cs="Arial"/>
          <w:sz w:val="20"/>
          <w:szCs w:val="20"/>
          <w:lang w:val="en-US"/>
        </w:rPr>
        <w:t xml:space="preserve"> composition </w:t>
      </w:r>
      <w:r w:rsidR="006249A5" w:rsidRPr="00D610C5">
        <w:rPr>
          <w:rFonts w:ascii="Helvetica" w:hAnsi="Helvetica" w:cs="Arial"/>
          <w:sz w:val="20"/>
          <w:szCs w:val="20"/>
          <w:lang w:val="en-US"/>
        </w:rPr>
        <w:t>to</w:t>
      </w:r>
      <w:r w:rsidR="00AE5822" w:rsidRPr="00D610C5">
        <w:rPr>
          <w:rFonts w:ascii="Helvetica" w:hAnsi="Helvetica" w:cs="Arial"/>
          <w:sz w:val="20"/>
          <w:szCs w:val="20"/>
          <w:lang w:val="en-US"/>
        </w:rPr>
        <w:t xml:space="preserve"> the mixture</w:t>
      </w:r>
      <w:r w:rsidR="00383F8E">
        <w:rPr>
          <w:rFonts w:ascii="Helvetica" w:hAnsi="Helvetica" w:cs="Arial"/>
          <w:sz w:val="20"/>
          <w:szCs w:val="20"/>
          <w:lang w:val="en-US"/>
        </w:rPr>
        <w:t>s</w:t>
      </w:r>
      <w:r>
        <w:rPr>
          <w:rFonts w:ascii="Helvetica" w:hAnsi="Helvetica" w:cs="Arial"/>
          <w:sz w:val="20"/>
          <w:szCs w:val="20"/>
          <w:lang w:val="en-US"/>
        </w:rPr>
        <w:t xml:space="preserve">, </w:t>
      </w:r>
      <w:r w:rsidRPr="00D610C5">
        <w:rPr>
          <w:rFonts w:ascii="Helvetica" w:hAnsi="Helvetica" w:cs="Arial"/>
          <w:sz w:val="20"/>
          <w:szCs w:val="20"/>
          <w:lang w:val="en-US"/>
        </w:rPr>
        <w:t xml:space="preserve">the higher </w:t>
      </w:r>
      <w:r w:rsidR="006574D9">
        <w:rPr>
          <w:rFonts w:ascii="Helvetica" w:hAnsi="Helvetica" w:cs="Arial"/>
          <w:sz w:val="20"/>
          <w:szCs w:val="20"/>
          <w:lang w:val="en-US"/>
        </w:rPr>
        <w:t>was its</w:t>
      </w:r>
      <w:r w:rsidR="006574D9" w:rsidRPr="00D610C5">
        <w:rPr>
          <w:rFonts w:ascii="Helvetica" w:hAnsi="Helvetica" w:cs="Arial"/>
          <w:sz w:val="20"/>
          <w:szCs w:val="20"/>
          <w:lang w:val="en-US"/>
        </w:rPr>
        <w:t xml:space="preserve"> </w:t>
      </w:r>
      <w:r w:rsidRPr="00D610C5">
        <w:rPr>
          <w:rFonts w:ascii="Helvetica" w:hAnsi="Helvetica" w:cs="Arial"/>
          <w:sz w:val="20"/>
          <w:szCs w:val="20"/>
          <w:lang w:val="en-US"/>
        </w:rPr>
        <w:t>methane production</w:t>
      </w:r>
      <w:r w:rsidR="006574D9">
        <w:rPr>
          <w:rFonts w:ascii="Helvetica" w:hAnsi="Helvetica" w:cs="Arial"/>
          <w:sz w:val="20"/>
          <w:szCs w:val="20"/>
          <w:lang w:val="en-US"/>
        </w:rPr>
        <w:t xml:space="preserve"> </w:t>
      </w:r>
      <w:r w:rsidR="00004E57">
        <w:rPr>
          <w:rFonts w:ascii="Helvetica" w:hAnsi="Helvetica" w:cs="Arial"/>
          <w:sz w:val="20"/>
          <w:szCs w:val="20"/>
          <w:lang w:val="en-US"/>
        </w:rPr>
        <w:t>(Figure 2C)</w:t>
      </w:r>
      <w:r w:rsidR="00BF6AEB">
        <w:rPr>
          <w:rFonts w:ascii="Helvetica" w:hAnsi="Helvetica" w:cs="Arial"/>
          <w:sz w:val="20"/>
          <w:szCs w:val="20"/>
          <w:lang w:val="en-US"/>
        </w:rPr>
        <w:t>.</w:t>
      </w:r>
    </w:p>
    <w:p w:rsidR="002979E3" w:rsidRDefault="002979E3">
      <w:pPr>
        <w:widowControl w:val="0"/>
        <w:autoSpaceDE w:val="0"/>
        <w:autoSpaceDN w:val="0"/>
        <w:adjustRightInd w:val="0"/>
        <w:spacing w:line="480" w:lineRule="auto"/>
        <w:jc w:val="both"/>
        <w:rPr>
          <w:rFonts w:ascii="Helvetica" w:hAnsi="Helvetica" w:cs="Arial"/>
          <w:sz w:val="20"/>
          <w:szCs w:val="20"/>
          <w:lang w:val="en-US"/>
        </w:rPr>
      </w:pPr>
    </w:p>
    <w:p w:rsidR="002C03B7" w:rsidRDefault="00B32F8F">
      <w:pPr>
        <w:widowControl w:val="0"/>
        <w:autoSpaceDE w:val="0"/>
        <w:autoSpaceDN w:val="0"/>
        <w:adjustRightInd w:val="0"/>
        <w:spacing w:line="480" w:lineRule="auto"/>
        <w:jc w:val="both"/>
        <w:rPr>
          <w:rFonts w:ascii="Helvetica" w:hAnsi="Helvetica" w:cs="Arial"/>
          <w:sz w:val="20"/>
          <w:szCs w:val="20"/>
          <w:lang w:val="en-US"/>
        </w:rPr>
      </w:pPr>
      <w:r>
        <w:rPr>
          <w:rFonts w:ascii="Helvetica" w:hAnsi="Helvetica" w:cs="Arial"/>
          <w:sz w:val="20"/>
          <w:szCs w:val="20"/>
          <w:lang w:val="en-US"/>
        </w:rPr>
        <w:t xml:space="preserve">The </w:t>
      </w:r>
      <w:r w:rsidR="00E012D7">
        <w:rPr>
          <w:rFonts w:ascii="Helvetica" w:hAnsi="Helvetica" w:cs="Arial"/>
          <w:sz w:val="20"/>
          <w:szCs w:val="20"/>
          <w:lang w:val="en-US"/>
        </w:rPr>
        <w:t>hypothesized</w:t>
      </w:r>
      <w:r>
        <w:rPr>
          <w:rFonts w:ascii="Helvetica" w:hAnsi="Helvetica" w:cs="Arial"/>
          <w:sz w:val="20"/>
          <w:szCs w:val="20"/>
          <w:lang w:val="en-US"/>
        </w:rPr>
        <w:t xml:space="preserve"> mech</w:t>
      </w:r>
      <w:r w:rsidR="00B00E0E">
        <w:rPr>
          <w:rFonts w:ascii="Helvetica" w:hAnsi="Helvetica" w:cs="Arial"/>
          <w:sz w:val="20"/>
          <w:szCs w:val="20"/>
          <w:lang w:val="en-US"/>
        </w:rPr>
        <w:t>anism</w:t>
      </w:r>
      <w:r>
        <w:rPr>
          <w:rFonts w:ascii="Helvetica" w:hAnsi="Helvetica" w:cs="Arial"/>
          <w:sz w:val="20"/>
          <w:szCs w:val="20"/>
          <w:lang w:val="en-US"/>
        </w:rPr>
        <w:t xml:space="preserve"> underlying t</w:t>
      </w:r>
      <w:r w:rsidR="00B00E0E">
        <w:rPr>
          <w:rFonts w:ascii="Helvetica" w:hAnsi="Helvetica" w:cs="Arial"/>
          <w:sz w:val="20"/>
          <w:szCs w:val="20"/>
          <w:lang w:val="en-US"/>
        </w:rPr>
        <w:t xml:space="preserve">hese </w:t>
      </w:r>
      <w:r>
        <w:rPr>
          <w:rFonts w:ascii="Helvetica" w:hAnsi="Helvetica" w:cs="Arial"/>
          <w:sz w:val="20"/>
          <w:szCs w:val="20"/>
          <w:lang w:val="en-US"/>
        </w:rPr>
        <w:t xml:space="preserve">results is that </w:t>
      </w:r>
      <w:r w:rsidR="00B00E0E">
        <w:rPr>
          <w:rFonts w:ascii="Helvetica" w:hAnsi="Helvetica" w:cs="Arial"/>
          <w:sz w:val="20"/>
          <w:szCs w:val="20"/>
          <w:lang w:val="en-US"/>
        </w:rPr>
        <w:t>interac</w:t>
      </w:r>
      <w:r>
        <w:rPr>
          <w:rFonts w:ascii="Helvetica" w:hAnsi="Helvetica" w:cs="Arial"/>
          <w:sz w:val="20"/>
          <w:szCs w:val="20"/>
          <w:lang w:val="en-US"/>
        </w:rPr>
        <w:t xml:space="preserve">tions within </w:t>
      </w:r>
      <w:r w:rsidR="00B00E0E">
        <w:rPr>
          <w:rFonts w:ascii="Helvetica" w:hAnsi="Helvetica" w:cs="Arial"/>
          <w:sz w:val="20"/>
          <w:szCs w:val="20"/>
          <w:lang w:val="en-US"/>
        </w:rPr>
        <w:t>a community</w:t>
      </w:r>
      <w:r>
        <w:rPr>
          <w:rFonts w:ascii="Helvetica" w:hAnsi="Helvetica" w:cs="Arial"/>
          <w:sz w:val="20"/>
          <w:szCs w:val="20"/>
          <w:lang w:val="en-US"/>
        </w:rPr>
        <w:t xml:space="preserve"> determine both </w:t>
      </w:r>
      <w:r w:rsidR="00B00E0E">
        <w:rPr>
          <w:rFonts w:ascii="Helvetica" w:hAnsi="Helvetica" w:cs="Arial"/>
          <w:sz w:val="20"/>
          <w:szCs w:val="20"/>
          <w:lang w:val="en-US"/>
        </w:rPr>
        <w:t>its</w:t>
      </w:r>
      <w:r>
        <w:rPr>
          <w:rFonts w:ascii="Helvetica" w:hAnsi="Helvetica" w:cs="Arial"/>
          <w:sz w:val="20"/>
          <w:szCs w:val="20"/>
          <w:lang w:val="en-US"/>
        </w:rPr>
        <w:t xml:space="preserve"> productivity and cohesion.</w:t>
      </w:r>
      <w:r w:rsidR="001B034C">
        <w:rPr>
          <w:rFonts w:ascii="Helvetica" w:hAnsi="Helvetica" w:cs="Arial"/>
          <w:sz w:val="20"/>
          <w:szCs w:val="20"/>
          <w:lang w:val="en-US"/>
        </w:rPr>
        <w:t xml:space="preserve"> </w:t>
      </w:r>
      <w:r w:rsidR="00FC4C3D" w:rsidRPr="00D610C5">
        <w:rPr>
          <w:rFonts w:ascii="Helvetica" w:hAnsi="Helvetica" w:cs="Arial"/>
          <w:sz w:val="20"/>
          <w:szCs w:val="20"/>
          <w:lang w:val="en-US"/>
        </w:rPr>
        <w:t xml:space="preserve">Note that </w:t>
      </w:r>
      <w:r w:rsidR="00FC4C3D">
        <w:rPr>
          <w:rFonts w:ascii="Helvetica" w:hAnsi="Helvetica" w:cs="Arial"/>
          <w:sz w:val="20"/>
          <w:szCs w:val="20"/>
          <w:lang w:val="en-US"/>
        </w:rPr>
        <w:t>this hypothesis</w:t>
      </w:r>
      <w:r w:rsidR="00FC4C3D" w:rsidRPr="00D610C5">
        <w:rPr>
          <w:rFonts w:ascii="Helvetica" w:hAnsi="Helvetica" w:cs="Arial"/>
          <w:sz w:val="20"/>
          <w:szCs w:val="20"/>
          <w:lang w:val="en-US"/>
        </w:rPr>
        <w:t xml:space="preserve"> does not invoke any “higher order selection” resulting in community-level adaptation</w:t>
      </w:r>
      <w:r w:rsidR="00FC4C3D">
        <w:rPr>
          <w:rFonts w:ascii="Helvetica" w:hAnsi="Helvetica" w:cs="Arial"/>
          <w:sz w:val="20"/>
          <w:szCs w:val="20"/>
          <w:lang w:val="en-US"/>
        </w:rPr>
        <w:fldChar w:fldCharType="begin" w:fldLock="1"/>
      </w:r>
      <w:r w:rsidR="00E602A3">
        <w:rPr>
          <w:rFonts w:ascii="Helvetica" w:hAnsi="Helvetica" w:cs="Arial"/>
          <w:sz w:val="20"/>
          <w:szCs w:val="20"/>
          <w:lang w:val="en-US"/>
        </w:rPr>
        <w:instrText>ADDIN CSL_CITATION { "citationItems" : [ { "id" : "ITEM-1", "itemData" : { "author" : [ { "dropping-particle" : "", "family" : "Gardner", "given" : "A", "non-dropping-particle" : "", "parse-names" : false, "suffix" : "" }, { "dropping-particle" : "", "family" : "Grafen", "given" : "A", "non-dropping-particle" : "", "parse-names" : false, "suffix" : "" } ], "container-title" : "Journal of Evolutionary Biology", "id" : "ITEM-1", "issue" : "4", "issued" : { "date-parts" : [ [ "2009" ] ] }, "page" : "659-671", "title" : "Capturing the superorganism: a formal theory of group adaptation", "type" : "article-journal", "volume" : "22" }, "uris" : [ "http://www.mendeley.com/documents/?uuid=12f2fde4-dba2-3edb-aa52-cf09155fc52e" ] } ], "mendeley" : { "formattedCitation" : "(&lt;i&gt;16&lt;/i&gt;)", "plainTextFormattedCitation" : "(16)", "previouslyFormattedCitation" : "(&lt;i&gt;16&lt;/i&gt;)" }, "properties" : { "noteIndex" : 0 }, "schema" : "https://github.com/citation-style-language/schema/raw/master/csl-citation.json" }</w:instrText>
      </w:r>
      <w:r w:rsidR="00FC4C3D">
        <w:rPr>
          <w:rFonts w:ascii="Helvetica" w:hAnsi="Helvetica" w:cs="Arial"/>
          <w:sz w:val="20"/>
          <w:szCs w:val="20"/>
          <w:lang w:val="en-US"/>
        </w:rPr>
        <w:fldChar w:fldCharType="separate"/>
      </w:r>
      <w:r w:rsidR="00E602A3" w:rsidRPr="00E602A3">
        <w:rPr>
          <w:rFonts w:ascii="Helvetica" w:hAnsi="Helvetica" w:cs="Arial"/>
          <w:noProof/>
          <w:sz w:val="20"/>
          <w:szCs w:val="20"/>
          <w:lang w:val="en-US"/>
        </w:rPr>
        <w:t>(</w:t>
      </w:r>
      <w:r w:rsidR="00E602A3" w:rsidRPr="00E602A3">
        <w:rPr>
          <w:rFonts w:ascii="Helvetica" w:hAnsi="Helvetica" w:cs="Arial"/>
          <w:i/>
          <w:noProof/>
          <w:sz w:val="20"/>
          <w:szCs w:val="20"/>
          <w:lang w:val="en-US"/>
        </w:rPr>
        <w:t>16</w:t>
      </w:r>
      <w:r w:rsidR="00E602A3" w:rsidRPr="00E602A3">
        <w:rPr>
          <w:rFonts w:ascii="Helvetica" w:hAnsi="Helvetica" w:cs="Arial"/>
          <w:noProof/>
          <w:sz w:val="20"/>
          <w:szCs w:val="20"/>
          <w:lang w:val="en-US"/>
        </w:rPr>
        <w:t>)</w:t>
      </w:r>
      <w:r w:rsidR="00FC4C3D">
        <w:rPr>
          <w:rFonts w:ascii="Helvetica" w:hAnsi="Helvetica" w:cs="Arial"/>
          <w:sz w:val="20"/>
          <w:szCs w:val="20"/>
          <w:lang w:val="en-US"/>
        </w:rPr>
        <w:fldChar w:fldCharType="end"/>
      </w:r>
      <w:r w:rsidR="00FC4C3D" w:rsidRPr="00D610C5">
        <w:rPr>
          <w:rFonts w:ascii="Helvetica" w:hAnsi="Helvetica" w:cs="Arial"/>
          <w:sz w:val="20"/>
          <w:szCs w:val="20"/>
          <w:lang w:val="en-US"/>
        </w:rPr>
        <w:t xml:space="preserve">, but that communities whose members have evolved to exploit ecological niches more completely </w:t>
      </w:r>
      <w:r w:rsidR="00FC4C3D">
        <w:rPr>
          <w:rFonts w:ascii="Helvetica" w:hAnsi="Helvetica" w:cs="Arial"/>
          <w:sz w:val="20"/>
          <w:szCs w:val="20"/>
          <w:lang w:val="en-US"/>
        </w:rPr>
        <w:t>or more efficiently</w:t>
      </w:r>
      <w:r w:rsidR="00360426">
        <w:rPr>
          <w:rFonts w:ascii="Helvetica" w:hAnsi="Helvetica" w:cs="Arial"/>
          <w:sz w:val="20"/>
          <w:szCs w:val="20"/>
          <w:lang w:val="en-US"/>
        </w:rPr>
        <w:t xml:space="preserve"> (more “niche-packed” communities)</w:t>
      </w:r>
      <w:r w:rsidR="00FC4C3D">
        <w:rPr>
          <w:rFonts w:ascii="Helvetica" w:hAnsi="Helvetica" w:cs="Arial"/>
          <w:sz w:val="20"/>
          <w:szCs w:val="20"/>
          <w:lang w:val="en-US"/>
        </w:rPr>
        <w:t xml:space="preserve"> </w:t>
      </w:r>
      <w:r w:rsidR="00FC4C3D" w:rsidRPr="00D610C5">
        <w:rPr>
          <w:rFonts w:ascii="Helvetica" w:hAnsi="Helvetica" w:cs="Arial"/>
          <w:sz w:val="20"/>
          <w:szCs w:val="20"/>
          <w:lang w:val="en-US"/>
        </w:rPr>
        <w:t>are both more productive and can be less readily invaded</w:t>
      </w:r>
      <w:r w:rsidR="00FC4C3D">
        <w:rPr>
          <w:rFonts w:ascii="Helvetica" w:hAnsi="Helvetica" w:cs="Arial"/>
          <w:sz w:val="20"/>
          <w:szCs w:val="20"/>
          <w:lang w:val="en-US"/>
        </w:rPr>
        <w:fldChar w:fldCharType="begin" w:fldLock="1"/>
      </w:r>
      <w:r w:rsidR="00E602A3">
        <w:rPr>
          <w:rFonts w:ascii="Helvetica" w:hAnsi="Helvetica" w:cs="Arial"/>
          <w:sz w:val="20"/>
          <w:szCs w:val="20"/>
          <w:lang w:val="en-US"/>
        </w:rPr>
        <w:instrText>ADDIN CSL_CITATION { "citationItems" : [ { "id" : "ITEM-1", "itemData" : { "ISSN" : "0036-8075", "PMID" : "10797006", "abstract" : "In a California riparian system, the most diverse natural assemblages are the most invaded by exotic plants. A direct in situ manipulation of local diversity and a seed addition experiment showed that these patterns emerge despite the intrinsic negative effects of diversity on invasions. The results suggest that species loss at small scales may reduce invasion resistance. At community-wide scales, the overwhelming effects of ecological factors spatially covarying with diversity, such as propagule supply, make the most diverse communities most likely to be invaded.", "author" : [ { "dropping-particle" : "", "family" : "Levine", "given" : "J M", "non-dropping-particle" : "", "parse-names" : false, "suffix" : "" } ], "container-title" : "Science (New York, N.Y.)", "id" : "ITEM-1", "issue" : "5467", "issued" : { "date-parts" : [ [ "2000", "5", "5" ] ] }, "page" : "852-4", "title" : "Species diversity and biological invasions: relating local process to community pattern.", "type" : "article-journal", "volume" : "288" }, "uris" : [ "http://www.mendeley.com/documents/?uuid=f2a3d480-3eef-3e99-afbf-5b4d50a64a82" ] }, { "id" : "ITEM-2", "itemData" : { "author" : [ { "dropping-particle" : "", "family" : "Tilman", "given" : "D", "non-dropping-particle" : "", "parse-names" : false, "suffix" : "" }, { "dropping-particle" : "", "family" : "Lehman", "given" : "CL", "non-dropping-particle" : "", "parse-names" : false, "suffix" : "" } ], "container-title" : "Proceedings of the National Academy of Sciences of the United States of America", "id" : "ITEM-2", "issue" : "5", "issued" : { "date-parts" : [ [ "1997" ] ] }, "page" : "1857-1861", "title" : "Plant diversity and ecosystem productivity: theoretical considerations", "type" : "article-journal", "volume" : "94" }, "uris" : [ "http://www.mendeley.com/documents/?uuid=7c3249b5-760c-397f-9758-45565ae53e54" ] }, { "id" : "ITEM-3", "itemData" : { "DOI" : "10.7554/eLife.15747", "ISSN" : "2050-084X", "abstract" : "Recent work draws attention to community-community encounters ('coalescence') as likely an important factor shaping natural ecosystems. This work builds on MacArthur\u2019s classic model of competitive coexistence to investigate such community-level competition in a minimal theoretical setting. It is shown that the ability of a species to survive a coalescence event is best predicted by a community-level 'fitness' of its native community rather than the intrinsic performance of the species itself. The model presented here allows formalizing a macroscopic perspective whereby a community harboring organisms at varying abundances becomes equivalent to a single organism expressing genes at different levels. While most natural communities do not satisfy the strict criteria of multicellularity developed by multi-level selection theory, the effective cohesion described here is a generic consequence of resource partitioning, requires no cooperative interactions, and can be expected to be widespread in microbial ecosystems.", "author" : [ { "dropping-particle" : "", "family" : "Tikhonov", "given" : "Mikhail", "non-dropping-particle" : "", "parse-names" : false, "suffix" : "" } ], "container-title" : "eLife", "id" : "ITEM-3", "issued" : { "date-parts" : [ [ "2016", "6", "16" ] ] }, "page" : "e15747", "title" : "Community-level cohesion without cooperation", "type" : "article-journal", "volume" : "5" }, "uris" : [ "http://www.mendeley.com/documents/?uuid=47189415-ef2f-3e96-81e0-030db288925e" ] } ], "mendeley" : { "formattedCitation" : "(&lt;i&gt;9&lt;/i&gt;, &lt;i&gt;17&lt;/i&gt;, &lt;i&gt;20&lt;/i&gt;)", "manualFormatting" : "(9,17,20)", "plainTextFormattedCitation" : "(9, 17, 20)", "previouslyFormattedCitation" : "(&lt;i&gt;9&lt;/i&gt;, &lt;i&gt;17&lt;/i&gt;, &lt;i&gt;20&lt;/i&gt;)" }, "properties" : { "noteIndex" : 0 }, "schema" : "https://github.com/citation-style-language/schema/raw/master/csl-citation.json" }</w:instrText>
      </w:r>
      <w:r w:rsidR="00FC4C3D">
        <w:rPr>
          <w:rFonts w:ascii="Helvetica" w:hAnsi="Helvetica" w:cs="Arial"/>
          <w:sz w:val="20"/>
          <w:szCs w:val="20"/>
          <w:lang w:val="en-US"/>
        </w:rPr>
        <w:fldChar w:fldCharType="separate"/>
      </w:r>
      <w:r w:rsidR="00E602A3" w:rsidRPr="00E602A3">
        <w:rPr>
          <w:rFonts w:ascii="Helvetica" w:hAnsi="Helvetica" w:cs="Arial"/>
          <w:noProof/>
          <w:sz w:val="20"/>
          <w:szCs w:val="20"/>
          <w:lang w:val="en-US"/>
        </w:rPr>
        <w:t>(</w:t>
      </w:r>
      <w:r w:rsidR="00E602A3" w:rsidRPr="00E602A3">
        <w:rPr>
          <w:rFonts w:ascii="Helvetica" w:hAnsi="Helvetica" w:cs="Arial"/>
          <w:i/>
          <w:noProof/>
          <w:sz w:val="20"/>
          <w:szCs w:val="20"/>
          <w:lang w:val="en-US"/>
        </w:rPr>
        <w:t>9</w:t>
      </w:r>
      <w:r w:rsidR="00E602A3" w:rsidRPr="00E602A3">
        <w:rPr>
          <w:rFonts w:ascii="Helvetica" w:hAnsi="Helvetica" w:cs="Arial"/>
          <w:noProof/>
          <w:sz w:val="20"/>
          <w:szCs w:val="20"/>
          <w:lang w:val="en-US"/>
        </w:rPr>
        <w:t>,</w:t>
      </w:r>
      <w:r w:rsidR="00E602A3" w:rsidRPr="00E602A3">
        <w:rPr>
          <w:rFonts w:ascii="Helvetica" w:hAnsi="Helvetica" w:cs="Arial"/>
          <w:i/>
          <w:noProof/>
          <w:sz w:val="20"/>
          <w:szCs w:val="20"/>
          <w:lang w:val="en-US"/>
        </w:rPr>
        <w:t>17</w:t>
      </w:r>
      <w:r w:rsidR="00E602A3" w:rsidRPr="00E602A3">
        <w:rPr>
          <w:rFonts w:ascii="Helvetica" w:hAnsi="Helvetica" w:cs="Arial"/>
          <w:noProof/>
          <w:sz w:val="20"/>
          <w:szCs w:val="20"/>
          <w:lang w:val="en-US"/>
        </w:rPr>
        <w:t>,</w:t>
      </w:r>
      <w:r w:rsidR="00E602A3" w:rsidRPr="00E602A3">
        <w:rPr>
          <w:rFonts w:ascii="Helvetica" w:hAnsi="Helvetica" w:cs="Arial"/>
          <w:i/>
          <w:noProof/>
          <w:sz w:val="20"/>
          <w:szCs w:val="20"/>
          <w:lang w:val="en-US"/>
        </w:rPr>
        <w:t>20</w:t>
      </w:r>
      <w:r w:rsidR="00E602A3" w:rsidRPr="00E602A3">
        <w:rPr>
          <w:rFonts w:ascii="Helvetica" w:hAnsi="Helvetica" w:cs="Arial"/>
          <w:noProof/>
          <w:sz w:val="20"/>
          <w:szCs w:val="20"/>
          <w:lang w:val="en-US"/>
        </w:rPr>
        <w:t>)</w:t>
      </w:r>
      <w:r w:rsidR="00FC4C3D">
        <w:rPr>
          <w:rFonts w:ascii="Helvetica" w:hAnsi="Helvetica" w:cs="Arial"/>
          <w:sz w:val="20"/>
          <w:szCs w:val="20"/>
          <w:lang w:val="en-US"/>
        </w:rPr>
        <w:fldChar w:fldCharType="end"/>
      </w:r>
      <w:r w:rsidR="00FC4C3D" w:rsidRPr="00D610C5">
        <w:rPr>
          <w:rFonts w:ascii="Helvetica" w:hAnsi="Helvetica" w:cs="Arial"/>
          <w:sz w:val="20"/>
          <w:szCs w:val="20"/>
          <w:lang w:val="en-US"/>
        </w:rPr>
        <w:t>.</w:t>
      </w:r>
      <w:r w:rsidR="009E2EE9">
        <w:rPr>
          <w:rFonts w:ascii="Helvetica" w:hAnsi="Helvetica" w:cs="Arial"/>
          <w:sz w:val="20"/>
          <w:szCs w:val="20"/>
          <w:lang w:val="en-US"/>
        </w:rPr>
        <w:t xml:space="preserve"> </w:t>
      </w:r>
      <w:r w:rsidR="00610C59">
        <w:rPr>
          <w:rFonts w:ascii="Helvetica" w:hAnsi="Helvetica" w:cs="Arial"/>
          <w:sz w:val="20"/>
          <w:szCs w:val="20"/>
          <w:lang w:val="en-US"/>
        </w:rPr>
        <w:t>An alternative explanation</w:t>
      </w:r>
      <w:r>
        <w:rPr>
          <w:rFonts w:ascii="Helvetica" w:hAnsi="Helvetica" w:cs="Arial"/>
          <w:sz w:val="20"/>
          <w:szCs w:val="20"/>
          <w:lang w:val="en-US"/>
        </w:rPr>
        <w:t xml:space="preserve"> is that community productivity is simply a function of the </w:t>
      </w:r>
      <w:r w:rsidR="00E75863">
        <w:rPr>
          <w:rFonts w:ascii="Helvetica" w:hAnsi="Helvetica" w:cs="Arial"/>
          <w:sz w:val="20"/>
          <w:szCs w:val="20"/>
          <w:lang w:val="en-US"/>
        </w:rPr>
        <w:t>performance of individual species,</w:t>
      </w:r>
      <w:r>
        <w:rPr>
          <w:rFonts w:ascii="Helvetica" w:hAnsi="Helvetica" w:cs="Arial"/>
          <w:sz w:val="20"/>
          <w:szCs w:val="20"/>
          <w:lang w:val="en-US"/>
        </w:rPr>
        <w:t xml:space="preserve"> </w:t>
      </w:r>
      <w:r w:rsidR="00E75863">
        <w:rPr>
          <w:rFonts w:ascii="Helvetica" w:hAnsi="Helvetica" w:cs="Arial"/>
          <w:sz w:val="20"/>
          <w:szCs w:val="20"/>
          <w:lang w:val="en-US"/>
        </w:rPr>
        <w:t>and the mo</w:t>
      </w:r>
      <w:r w:rsidR="00610C59">
        <w:rPr>
          <w:rFonts w:ascii="Helvetica" w:hAnsi="Helvetica" w:cs="Arial"/>
          <w:sz w:val="20"/>
          <w:szCs w:val="20"/>
          <w:lang w:val="en-US"/>
        </w:rPr>
        <w:t>st</w:t>
      </w:r>
      <w:r w:rsidR="00E75863">
        <w:rPr>
          <w:rFonts w:ascii="Helvetica" w:hAnsi="Helvetica" w:cs="Arial"/>
          <w:sz w:val="20"/>
          <w:szCs w:val="20"/>
          <w:lang w:val="en-US"/>
        </w:rPr>
        <w:t xml:space="preserve"> productive </w:t>
      </w:r>
      <w:r>
        <w:rPr>
          <w:rFonts w:ascii="Helvetica" w:hAnsi="Helvetica" w:cs="Arial"/>
          <w:sz w:val="20"/>
          <w:szCs w:val="20"/>
          <w:lang w:val="en-US"/>
        </w:rPr>
        <w:t xml:space="preserve">community dominates because it </w:t>
      </w:r>
      <w:r w:rsidR="00E75863">
        <w:rPr>
          <w:rFonts w:ascii="Helvetica" w:hAnsi="Helvetica" w:cs="Arial"/>
          <w:sz w:val="20"/>
          <w:szCs w:val="20"/>
          <w:lang w:val="en-US"/>
        </w:rPr>
        <w:t>members</w:t>
      </w:r>
      <w:r>
        <w:rPr>
          <w:rFonts w:ascii="Helvetica" w:hAnsi="Helvetica" w:cs="Arial"/>
          <w:sz w:val="20"/>
          <w:szCs w:val="20"/>
          <w:lang w:val="en-US"/>
        </w:rPr>
        <w:t xml:space="preserve"> are </w:t>
      </w:r>
      <w:r w:rsidR="00610C59">
        <w:rPr>
          <w:rFonts w:ascii="Helvetica" w:hAnsi="Helvetica" w:cs="Arial"/>
          <w:sz w:val="20"/>
          <w:szCs w:val="20"/>
          <w:lang w:val="en-US"/>
        </w:rPr>
        <w:t xml:space="preserve">on average are better at exploiting </w:t>
      </w:r>
      <w:r w:rsidR="00E75863">
        <w:rPr>
          <w:rFonts w:ascii="Helvetica" w:hAnsi="Helvetica" w:cs="Arial"/>
          <w:sz w:val="20"/>
          <w:szCs w:val="20"/>
          <w:lang w:val="en-US"/>
        </w:rPr>
        <w:t xml:space="preserve">resources </w:t>
      </w:r>
      <w:r>
        <w:rPr>
          <w:rFonts w:ascii="Helvetica" w:hAnsi="Helvetica" w:cs="Arial"/>
          <w:sz w:val="20"/>
          <w:szCs w:val="20"/>
          <w:lang w:val="en-US"/>
        </w:rPr>
        <w:t>than their ecological counterparts in other communities</w:t>
      </w:r>
      <w:r w:rsidR="00E75863">
        <w:rPr>
          <w:rFonts w:ascii="Helvetica" w:hAnsi="Helvetica" w:cs="Arial"/>
          <w:sz w:val="20"/>
          <w:szCs w:val="20"/>
          <w:lang w:val="en-US"/>
        </w:rPr>
        <w:t>.</w:t>
      </w:r>
      <w:r w:rsidR="009E2EE9">
        <w:rPr>
          <w:rFonts w:ascii="Helvetica" w:hAnsi="Helvetica" w:cs="Arial"/>
          <w:sz w:val="20"/>
          <w:szCs w:val="20"/>
          <w:lang w:val="en-US"/>
        </w:rPr>
        <w:t xml:space="preserve"> </w:t>
      </w:r>
      <w:r w:rsidR="00E75863">
        <w:rPr>
          <w:rFonts w:ascii="Helvetica" w:hAnsi="Helvetica" w:cs="Arial"/>
          <w:sz w:val="20"/>
          <w:szCs w:val="20"/>
          <w:lang w:val="en-US"/>
        </w:rPr>
        <w:t>If</w:t>
      </w:r>
      <w:r w:rsidR="00B96A49">
        <w:rPr>
          <w:rFonts w:ascii="Helvetica" w:hAnsi="Helvetica" w:cs="Arial"/>
          <w:sz w:val="20"/>
          <w:szCs w:val="20"/>
          <w:lang w:val="en-US"/>
        </w:rPr>
        <w:t xml:space="preserve"> the latter is</w:t>
      </w:r>
      <w:r w:rsidR="00E75863">
        <w:rPr>
          <w:rFonts w:ascii="Helvetica" w:hAnsi="Helvetica" w:cs="Arial"/>
          <w:sz w:val="20"/>
          <w:szCs w:val="20"/>
          <w:lang w:val="en-US"/>
        </w:rPr>
        <w:t xml:space="preserve"> </w:t>
      </w:r>
      <w:r w:rsidR="00610C59">
        <w:rPr>
          <w:rFonts w:ascii="Helvetica" w:hAnsi="Helvetica" w:cs="Arial"/>
          <w:sz w:val="20"/>
          <w:szCs w:val="20"/>
          <w:lang w:val="en-US"/>
        </w:rPr>
        <w:t>true</w:t>
      </w:r>
      <w:r w:rsidR="00E75863">
        <w:rPr>
          <w:rFonts w:ascii="Helvetica" w:hAnsi="Helvetica" w:cs="Arial"/>
          <w:sz w:val="20"/>
          <w:szCs w:val="20"/>
          <w:lang w:val="en-US"/>
        </w:rPr>
        <w:t xml:space="preserve">, </w:t>
      </w:r>
      <w:r w:rsidR="00BB67F1">
        <w:rPr>
          <w:rFonts w:ascii="Helvetica" w:hAnsi="Helvetica" w:cs="Arial"/>
          <w:sz w:val="20"/>
          <w:szCs w:val="20"/>
          <w:lang w:val="en-US"/>
        </w:rPr>
        <w:t xml:space="preserve">then </w:t>
      </w:r>
      <w:r w:rsidR="00610C59">
        <w:rPr>
          <w:rFonts w:ascii="Helvetica" w:hAnsi="Helvetica" w:cs="Arial"/>
          <w:sz w:val="20"/>
          <w:szCs w:val="20"/>
          <w:lang w:val="en-US"/>
        </w:rPr>
        <w:t xml:space="preserve">community productivity </w:t>
      </w:r>
      <w:r w:rsidR="00B96A49">
        <w:rPr>
          <w:rFonts w:ascii="Helvetica" w:hAnsi="Helvetica" w:cs="Arial"/>
          <w:sz w:val="20"/>
          <w:szCs w:val="20"/>
          <w:lang w:val="en-US"/>
        </w:rPr>
        <w:t xml:space="preserve">will </w:t>
      </w:r>
      <w:r w:rsidR="00610C59">
        <w:rPr>
          <w:rFonts w:ascii="Helvetica" w:hAnsi="Helvetica" w:cs="Arial"/>
          <w:sz w:val="20"/>
          <w:szCs w:val="20"/>
          <w:lang w:val="en-US"/>
        </w:rPr>
        <w:t>not</w:t>
      </w:r>
      <w:r w:rsidR="00BB67F1">
        <w:rPr>
          <w:rFonts w:ascii="Helvetica" w:hAnsi="Helvetica" w:cs="Arial"/>
          <w:sz w:val="20"/>
          <w:szCs w:val="20"/>
          <w:lang w:val="en-US"/>
        </w:rPr>
        <w:t xml:space="preserve"> only predict </w:t>
      </w:r>
      <w:r w:rsidR="00610C59">
        <w:rPr>
          <w:rFonts w:ascii="Helvetica" w:hAnsi="Helvetica" w:cs="Arial"/>
          <w:sz w:val="20"/>
          <w:szCs w:val="20"/>
          <w:lang w:val="en-US"/>
        </w:rPr>
        <w:t>which</w:t>
      </w:r>
      <w:r w:rsidR="00BB67F1">
        <w:rPr>
          <w:rFonts w:ascii="Helvetica" w:hAnsi="Helvetica" w:cs="Arial"/>
          <w:sz w:val="20"/>
          <w:szCs w:val="20"/>
          <w:lang w:val="en-US"/>
        </w:rPr>
        <w:t xml:space="preserve"> community domin</w:t>
      </w:r>
      <w:r w:rsidR="00610C59">
        <w:rPr>
          <w:rFonts w:ascii="Helvetica" w:hAnsi="Helvetica" w:cs="Arial"/>
          <w:sz w:val="20"/>
          <w:szCs w:val="20"/>
          <w:lang w:val="en-US"/>
        </w:rPr>
        <w:t>ates,</w:t>
      </w:r>
      <w:r w:rsidR="00BB67F1">
        <w:rPr>
          <w:rFonts w:ascii="Helvetica" w:hAnsi="Helvetica" w:cs="Arial"/>
          <w:sz w:val="20"/>
          <w:szCs w:val="20"/>
          <w:lang w:val="en-US"/>
        </w:rPr>
        <w:t xml:space="preserve"> but also the relative contribution each indiv</w:t>
      </w:r>
      <w:r w:rsidR="00610C59">
        <w:rPr>
          <w:rFonts w:ascii="Helvetica" w:hAnsi="Helvetica" w:cs="Arial"/>
          <w:sz w:val="20"/>
          <w:szCs w:val="20"/>
          <w:lang w:val="en-US"/>
        </w:rPr>
        <w:t xml:space="preserve">idual </w:t>
      </w:r>
      <w:r w:rsidR="00BB67F1">
        <w:rPr>
          <w:rFonts w:ascii="Helvetica" w:hAnsi="Helvetica" w:cs="Arial"/>
          <w:sz w:val="20"/>
          <w:szCs w:val="20"/>
          <w:lang w:val="en-US"/>
        </w:rPr>
        <w:t xml:space="preserve">community makes to the mixture. </w:t>
      </w:r>
      <w:r w:rsidR="00EC1F8F">
        <w:rPr>
          <w:rFonts w:ascii="Helvetica" w:hAnsi="Helvetica" w:cs="Arial"/>
          <w:sz w:val="20"/>
          <w:szCs w:val="20"/>
          <w:lang w:val="en-US"/>
        </w:rPr>
        <w:t>Specific</w:t>
      </w:r>
      <w:r w:rsidR="00610C59">
        <w:rPr>
          <w:rFonts w:ascii="Helvetica" w:hAnsi="Helvetica" w:cs="Arial"/>
          <w:sz w:val="20"/>
          <w:szCs w:val="20"/>
          <w:lang w:val="en-US"/>
        </w:rPr>
        <w:t>ally, sp</w:t>
      </w:r>
      <w:r w:rsidR="00EC1F8F">
        <w:rPr>
          <w:rFonts w:ascii="Helvetica" w:hAnsi="Helvetica" w:cs="Arial"/>
          <w:sz w:val="20"/>
          <w:szCs w:val="20"/>
          <w:lang w:val="en-US"/>
        </w:rPr>
        <w:t>e</w:t>
      </w:r>
      <w:r w:rsidR="00610C59">
        <w:rPr>
          <w:rFonts w:ascii="Helvetica" w:hAnsi="Helvetica" w:cs="Arial"/>
          <w:sz w:val="20"/>
          <w:szCs w:val="20"/>
          <w:lang w:val="en-US"/>
        </w:rPr>
        <w:t xml:space="preserve">cies </w:t>
      </w:r>
      <w:r w:rsidR="00EC1F8F">
        <w:rPr>
          <w:rFonts w:ascii="Helvetica" w:hAnsi="Helvetica" w:cs="Arial"/>
          <w:sz w:val="20"/>
          <w:szCs w:val="20"/>
          <w:lang w:val="en-US"/>
        </w:rPr>
        <w:t>i</w:t>
      </w:r>
      <w:r w:rsidR="00610C59">
        <w:rPr>
          <w:rFonts w:ascii="Helvetica" w:hAnsi="Helvetica" w:cs="Arial"/>
          <w:sz w:val="20"/>
          <w:szCs w:val="20"/>
          <w:lang w:val="en-US"/>
        </w:rPr>
        <w:t>n the second most product</w:t>
      </w:r>
      <w:r w:rsidR="00EC1F8F">
        <w:rPr>
          <w:rFonts w:ascii="Helvetica" w:hAnsi="Helvetica" w:cs="Arial"/>
          <w:sz w:val="20"/>
          <w:szCs w:val="20"/>
          <w:lang w:val="en-US"/>
        </w:rPr>
        <w:t>iv</w:t>
      </w:r>
      <w:r w:rsidR="00610C59">
        <w:rPr>
          <w:rFonts w:ascii="Helvetica" w:hAnsi="Helvetica" w:cs="Arial"/>
          <w:sz w:val="20"/>
          <w:szCs w:val="20"/>
          <w:lang w:val="en-US"/>
        </w:rPr>
        <w:t>e community wil</w:t>
      </w:r>
      <w:r w:rsidR="00EC1F8F">
        <w:rPr>
          <w:rFonts w:ascii="Helvetica" w:hAnsi="Helvetica" w:cs="Arial"/>
          <w:sz w:val="20"/>
          <w:szCs w:val="20"/>
          <w:lang w:val="en-US"/>
        </w:rPr>
        <w:t>l</w:t>
      </w:r>
      <w:r w:rsidR="00610C59">
        <w:rPr>
          <w:rFonts w:ascii="Helvetica" w:hAnsi="Helvetica" w:cs="Arial"/>
          <w:sz w:val="20"/>
          <w:szCs w:val="20"/>
          <w:lang w:val="en-US"/>
        </w:rPr>
        <w:t xml:space="preserve"> have the second highest performance on average, and hence should contribute </w:t>
      </w:r>
      <w:r w:rsidR="00EC1F8F">
        <w:rPr>
          <w:rFonts w:ascii="Helvetica" w:hAnsi="Helvetica" w:cs="Arial"/>
          <w:sz w:val="20"/>
          <w:szCs w:val="20"/>
          <w:lang w:val="en-US"/>
        </w:rPr>
        <w:t>to</w:t>
      </w:r>
      <w:r w:rsidR="00610C59">
        <w:rPr>
          <w:rFonts w:ascii="Helvetica" w:hAnsi="Helvetica" w:cs="Arial"/>
          <w:sz w:val="20"/>
          <w:szCs w:val="20"/>
          <w:lang w:val="en-US"/>
        </w:rPr>
        <w:t xml:space="preserve"> the </w:t>
      </w:r>
      <w:r w:rsidR="00EC1F8F">
        <w:rPr>
          <w:rFonts w:ascii="Helvetica" w:hAnsi="Helvetica" w:cs="Arial"/>
          <w:sz w:val="20"/>
          <w:szCs w:val="20"/>
          <w:lang w:val="en-US"/>
        </w:rPr>
        <w:t>mix of communit</w:t>
      </w:r>
      <w:r w:rsidR="00BF6AEB">
        <w:rPr>
          <w:rFonts w:ascii="Helvetica" w:hAnsi="Helvetica" w:cs="Arial"/>
          <w:sz w:val="20"/>
          <w:szCs w:val="20"/>
          <w:lang w:val="en-US"/>
        </w:rPr>
        <w:t>i</w:t>
      </w:r>
      <w:r w:rsidR="00EC1F8F">
        <w:rPr>
          <w:rFonts w:ascii="Helvetica" w:hAnsi="Helvetica" w:cs="Arial"/>
          <w:sz w:val="20"/>
          <w:szCs w:val="20"/>
          <w:lang w:val="en-US"/>
        </w:rPr>
        <w:t>es</w:t>
      </w:r>
      <w:r w:rsidR="00610C59">
        <w:rPr>
          <w:rFonts w:ascii="Helvetica" w:hAnsi="Helvetica" w:cs="Arial"/>
          <w:sz w:val="20"/>
          <w:szCs w:val="20"/>
          <w:lang w:val="en-US"/>
        </w:rPr>
        <w:t xml:space="preserve"> m</w:t>
      </w:r>
      <w:r w:rsidR="00EC1F8F">
        <w:rPr>
          <w:rFonts w:ascii="Helvetica" w:hAnsi="Helvetica" w:cs="Arial"/>
          <w:sz w:val="20"/>
          <w:szCs w:val="20"/>
          <w:lang w:val="en-US"/>
        </w:rPr>
        <w:t>o</w:t>
      </w:r>
      <w:r w:rsidR="00610C59">
        <w:rPr>
          <w:rFonts w:ascii="Helvetica" w:hAnsi="Helvetica" w:cs="Arial"/>
          <w:sz w:val="20"/>
          <w:szCs w:val="20"/>
          <w:lang w:val="en-US"/>
        </w:rPr>
        <w:t>re than the third most productive community,</w:t>
      </w:r>
      <w:r w:rsidR="00EC1F8F">
        <w:rPr>
          <w:rFonts w:ascii="Helvetica" w:hAnsi="Helvetica" w:cs="Arial"/>
          <w:sz w:val="20"/>
          <w:szCs w:val="20"/>
          <w:lang w:val="en-US"/>
        </w:rPr>
        <w:t xml:space="preserve"> </w:t>
      </w:r>
      <w:r w:rsidR="00610C59">
        <w:rPr>
          <w:rFonts w:ascii="Helvetica" w:hAnsi="Helvetica" w:cs="Arial"/>
          <w:sz w:val="20"/>
          <w:szCs w:val="20"/>
          <w:lang w:val="en-US"/>
        </w:rPr>
        <w:t>and so on.</w:t>
      </w:r>
    </w:p>
    <w:p w:rsidR="002C03B7" w:rsidRDefault="002C03B7">
      <w:pPr>
        <w:widowControl w:val="0"/>
        <w:autoSpaceDE w:val="0"/>
        <w:autoSpaceDN w:val="0"/>
        <w:adjustRightInd w:val="0"/>
        <w:spacing w:line="480" w:lineRule="auto"/>
        <w:jc w:val="both"/>
        <w:rPr>
          <w:rFonts w:ascii="Helvetica" w:hAnsi="Helvetica" w:cs="Arial"/>
          <w:sz w:val="20"/>
          <w:szCs w:val="20"/>
          <w:lang w:val="en-US"/>
        </w:rPr>
      </w:pPr>
    </w:p>
    <w:p w:rsidR="00DE70D3" w:rsidRDefault="00BB67F1" w:rsidP="006574D9">
      <w:pPr>
        <w:spacing w:line="480" w:lineRule="auto"/>
        <w:jc w:val="both"/>
        <w:rPr>
          <w:rFonts w:ascii="Helvetica" w:hAnsi="Helvetica" w:cs="Arial"/>
          <w:sz w:val="20"/>
          <w:szCs w:val="20"/>
          <w:lang w:val="en-US"/>
        </w:rPr>
      </w:pPr>
      <w:r>
        <w:rPr>
          <w:rFonts w:ascii="Helvetica" w:hAnsi="Helvetica" w:cs="Arial"/>
          <w:sz w:val="20"/>
          <w:szCs w:val="20"/>
          <w:lang w:val="en-US"/>
        </w:rPr>
        <w:t xml:space="preserve">To </w:t>
      </w:r>
      <w:r w:rsidR="00EC1F8F">
        <w:rPr>
          <w:rFonts w:ascii="Helvetica" w:hAnsi="Helvetica" w:cs="Arial"/>
          <w:sz w:val="20"/>
          <w:szCs w:val="20"/>
          <w:lang w:val="en-US"/>
        </w:rPr>
        <w:t>distinguish</w:t>
      </w:r>
      <w:r w:rsidR="002C03B7">
        <w:rPr>
          <w:rFonts w:ascii="Helvetica" w:hAnsi="Helvetica" w:cs="Arial"/>
          <w:sz w:val="20"/>
          <w:szCs w:val="20"/>
          <w:lang w:val="en-US"/>
        </w:rPr>
        <w:t xml:space="preserve"> </w:t>
      </w:r>
      <w:r w:rsidR="00BF6AEB">
        <w:rPr>
          <w:rFonts w:ascii="Helvetica" w:hAnsi="Helvetica" w:cs="Arial"/>
          <w:sz w:val="20"/>
          <w:szCs w:val="20"/>
          <w:lang w:val="en-US"/>
        </w:rPr>
        <w:t xml:space="preserve">between </w:t>
      </w:r>
      <w:r w:rsidR="00EC1F8F">
        <w:rPr>
          <w:rFonts w:ascii="Helvetica" w:hAnsi="Helvetica" w:cs="Arial"/>
          <w:sz w:val="20"/>
          <w:szCs w:val="20"/>
          <w:lang w:val="en-US"/>
        </w:rPr>
        <w:t>these hypothese</w:t>
      </w:r>
      <w:r w:rsidR="002C03B7">
        <w:rPr>
          <w:rFonts w:ascii="Helvetica" w:hAnsi="Helvetica" w:cs="Arial"/>
          <w:sz w:val="20"/>
          <w:szCs w:val="20"/>
          <w:lang w:val="en-US"/>
        </w:rPr>
        <w:t xml:space="preserve">s, </w:t>
      </w:r>
      <w:r w:rsidR="00EC1F8F">
        <w:rPr>
          <w:rFonts w:ascii="Helvetica" w:eastAsia="Helvetica" w:hAnsi="Helvetica" w:cs="Helvetica"/>
          <w:sz w:val="20"/>
          <w:szCs w:val="20"/>
          <w:lang w:val="en-US"/>
        </w:rPr>
        <w:t>w</w:t>
      </w:r>
      <w:r w:rsidRPr="00D20A36">
        <w:rPr>
          <w:rFonts w:ascii="Helvetica" w:eastAsia="Helvetica" w:hAnsi="Helvetica" w:cs="Helvetica"/>
          <w:sz w:val="20"/>
          <w:szCs w:val="20"/>
          <w:lang w:val="en-US"/>
        </w:rPr>
        <w:t>e used a non-negative least squares (</w:t>
      </w:r>
      <w:r w:rsidRPr="000A1887">
        <w:rPr>
          <w:rFonts w:ascii="Helvetica" w:eastAsia="Helvetica" w:hAnsi="Helvetica" w:cs="Helvetica"/>
          <w:sz w:val="20"/>
          <w:szCs w:val="20"/>
          <w:lang w:val="en-US"/>
        </w:rPr>
        <w:t xml:space="preserve">NNLS) </w:t>
      </w:r>
      <w:r w:rsidRPr="002646EB">
        <w:rPr>
          <w:rFonts w:ascii="Helvetica" w:eastAsia="Helvetica" w:hAnsi="Helvetica" w:cs="Helvetica"/>
          <w:sz w:val="20"/>
          <w:szCs w:val="20"/>
          <w:lang w:val="en-US"/>
        </w:rPr>
        <w:t>approach</w:t>
      </w:r>
      <w:r w:rsidRPr="000A1887">
        <w:rPr>
          <w:rFonts w:ascii="Helvetica" w:eastAsia="Helvetica" w:hAnsi="Helvetica" w:cs="Helvetica"/>
          <w:sz w:val="20"/>
          <w:szCs w:val="20"/>
          <w:lang w:val="en-US"/>
        </w:rPr>
        <w:t xml:space="preserve"> to estimate</w:t>
      </w:r>
      <w:r w:rsidRPr="00D20A36">
        <w:rPr>
          <w:rFonts w:ascii="Helvetica" w:eastAsia="Helvetica" w:hAnsi="Helvetica" w:cs="Helvetica"/>
          <w:sz w:val="20"/>
          <w:szCs w:val="20"/>
          <w:lang w:val="en-US"/>
        </w:rPr>
        <w:t xml:space="preserve"> the actual contribution of each community to the mixtures</w:t>
      </w:r>
      <w:r w:rsidR="00B96A49">
        <w:rPr>
          <w:rFonts w:ascii="Helvetica" w:eastAsia="Helvetica" w:hAnsi="Helvetica" w:cs="Helvetica"/>
          <w:sz w:val="20"/>
          <w:szCs w:val="20"/>
          <w:lang w:val="en-US"/>
        </w:rPr>
        <w:t>, rather than just the similarity between</w:t>
      </w:r>
      <w:r w:rsidR="000F40A5">
        <w:rPr>
          <w:rFonts w:ascii="Helvetica" w:eastAsia="Helvetica" w:hAnsi="Helvetica" w:cs="Helvetica"/>
          <w:sz w:val="20"/>
          <w:szCs w:val="20"/>
          <w:lang w:val="en-US"/>
        </w:rPr>
        <w:t xml:space="preserve"> the </w:t>
      </w:r>
      <w:r w:rsidR="00B96A49">
        <w:rPr>
          <w:rFonts w:ascii="Helvetica" w:eastAsia="Helvetica" w:hAnsi="Helvetica" w:cs="Helvetica"/>
          <w:sz w:val="20"/>
          <w:szCs w:val="20"/>
          <w:lang w:val="en-US"/>
        </w:rPr>
        <w:t>single and mixed communities, as above</w:t>
      </w:r>
      <w:r w:rsidR="009762BE">
        <w:rPr>
          <w:rFonts w:ascii="Helvetica" w:eastAsia="Helvetica" w:hAnsi="Helvetica" w:cs="Helvetica"/>
          <w:sz w:val="20"/>
          <w:szCs w:val="20"/>
          <w:lang w:val="en-US"/>
        </w:rPr>
        <w:t>.</w:t>
      </w:r>
      <w:r w:rsidR="00285C67">
        <w:rPr>
          <w:rFonts w:ascii="Helvetica" w:eastAsia="Helvetica" w:hAnsi="Helvetica" w:cs="Helvetica"/>
          <w:sz w:val="20"/>
          <w:szCs w:val="20"/>
          <w:lang w:val="en-US"/>
        </w:rPr>
        <w:t xml:space="preserve"> </w:t>
      </w:r>
      <w:r>
        <w:rPr>
          <w:rFonts w:ascii="Helvetica" w:hAnsi="Helvetica" w:cs="Helvetica"/>
          <w:sz w:val="20"/>
          <w:szCs w:val="20"/>
          <w:lang w:val="en-US"/>
        </w:rPr>
        <w:t>This</w:t>
      </w:r>
      <w:r w:rsidRPr="007B7145">
        <w:rPr>
          <w:rFonts w:ascii="Helvetica" w:hAnsi="Helvetica" w:cs="Helvetica"/>
          <w:sz w:val="20"/>
          <w:szCs w:val="20"/>
          <w:lang w:val="en-US"/>
        </w:rPr>
        <w:t xml:space="preserve"> confirmed that the most productive community </w:t>
      </w:r>
      <w:r w:rsidR="00B96A49">
        <w:rPr>
          <w:rFonts w:ascii="Helvetica" w:hAnsi="Helvetica" w:cs="Helvetica"/>
          <w:sz w:val="20"/>
          <w:szCs w:val="20"/>
          <w:lang w:val="en-US"/>
        </w:rPr>
        <w:t xml:space="preserve">dominated </w:t>
      </w:r>
      <w:r w:rsidRPr="007B7145">
        <w:rPr>
          <w:rFonts w:ascii="Helvetica" w:hAnsi="Helvetica" w:cs="Helvetica"/>
          <w:sz w:val="20"/>
          <w:szCs w:val="20"/>
          <w:lang w:val="en-US"/>
        </w:rPr>
        <w:t>the mixture (Figure 2</w:t>
      </w:r>
      <w:r>
        <w:rPr>
          <w:rFonts w:ascii="Helvetica" w:hAnsi="Helvetica" w:cs="Helvetica"/>
          <w:sz w:val="20"/>
          <w:szCs w:val="20"/>
          <w:lang w:val="en-US"/>
        </w:rPr>
        <w:t>D</w:t>
      </w:r>
      <w:r w:rsidRPr="007B7145">
        <w:rPr>
          <w:rFonts w:ascii="Helvetica" w:hAnsi="Helvetica" w:cs="Helvetica"/>
          <w:sz w:val="20"/>
          <w:szCs w:val="20"/>
          <w:lang w:val="en-US"/>
        </w:rPr>
        <w:t>)</w:t>
      </w:r>
      <w:r>
        <w:rPr>
          <w:rFonts w:ascii="Helvetica" w:hAnsi="Helvetica" w:cs="Helvetica"/>
          <w:sz w:val="20"/>
          <w:szCs w:val="20"/>
          <w:lang w:val="en-US"/>
        </w:rPr>
        <w:t>,</w:t>
      </w:r>
      <w:r w:rsidR="00EC1F8F">
        <w:rPr>
          <w:rFonts w:ascii="Helvetica" w:hAnsi="Helvetica" w:cs="Helvetica"/>
          <w:sz w:val="20"/>
          <w:szCs w:val="20"/>
          <w:lang w:val="en-US"/>
        </w:rPr>
        <w:t xml:space="preserve"> </w:t>
      </w:r>
      <w:r>
        <w:rPr>
          <w:rFonts w:ascii="Helvetica" w:hAnsi="Helvetica" w:cs="Helvetica"/>
          <w:sz w:val="20"/>
          <w:szCs w:val="20"/>
          <w:lang w:val="en-US"/>
        </w:rPr>
        <w:t xml:space="preserve">but crucially </w:t>
      </w:r>
      <w:r w:rsidR="00371C3D">
        <w:rPr>
          <w:rFonts w:ascii="Helvetica" w:hAnsi="Helvetica" w:cs="Helvetica"/>
          <w:sz w:val="20"/>
          <w:szCs w:val="20"/>
          <w:lang w:val="en-US"/>
        </w:rPr>
        <w:t xml:space="preserve">there was not </w:t>
      </w:r>
      <w:r w:rsidR="00EC1F8F">
        <w:rPr>
          <w:rFonts w:ascii="Helvetica" w:hAnsi="Helvetica" w:cs="Helvetica"/>
          <w:sz w:val="20"/>
          <w:szCs w:val="20"/>
          <w:lang w:val="en-US"/>
        </w:rPr>
        <w:t xml:space="preserve">a monotonic </w:t>
      </w:r>
      <w:r w:rsidR="00371C3D">
        <w:rPr>
          <w:rFonts w:ascii="Helvetica" w:hAnsi="Helvetica" w:cs="Helvetica"/>
          <w:sz w:val="20"/>
          <w:szCs w:val="20"/>
          <w:lang w:val="en-US"/>
        </w:rPr>
        <w:t>relationship between methane production and contribution</w:t>
      </w:r>
      <w:r w:rsidR="00EC1F8F">
        <w:rPr>
          <w:rFonts w:ascii="Helvetica" w:hAnsi="Helvetica" w:cs="Helvetica"/>
          <w:sz w:val="20"/>
          <w:szCs w:val="20"/>
          <w:lang w:val="en-US"/>
        </w:rPr>
        <w:t xml:space="preserve"> to</w:t>
      </w:r>
      <w:r w:rsidR="00371C3D">
        <w:rPr>
          <w:rFonts w:ascii="Helvetica" w:hAnsi="Helvetica" w:cs="Helvetica"/>
          <w:sz w:val="20"/>
          <w:szCs w:val="20"/>
          <w:lang w:val="en-US"/>
        </w:rPr>
        <w:t xml:space="preserve"> the mixture ac</w:t>
      </w:r>
      <w:r w:rsidR="00EC1F8F">
        <w:rPr>
          <w:rFonts w:ascii="Helvetica" w:hAnsi="Helvetica" w:cs="Helvetica"/>
          <w:sz w:val="20"/>
          <w:szCs w:val="20"/>
          <w:lang w:val="en-US"/>
        </w:rPr>
        <w:t>ross</w:t>
      </w:r>
      <w:r w:rsidR="00371C3D">
        <w:rPr>
          <w:rFonts w:ascii="Helvetica" w:hAnsi="Helvetica" w:cs="Helvetica"/>
          <w:sz w:val="20"/>
          <w:szCs w:val="20"/>
          <w:lang w:val="en-US"/>
        </w:rPr>
        <w:t xml:space="preserve"> the other communities.</w:t>
      </w:r>
      <w:r w:rsidR="009E2EE9">
        <w:rPr>
          <w:rFonts w:ascii="Helvetica" w:hAnsi="Helvetica" w:cs="Helvetica"/>
          <w:sz w:val="20"/>
          <w:szCs w:val="20"/>
          <w:lang w:val="en-US"/>
        </w:rPr>
        <w:t xml:space="preserve"> </w:t>
      </w:r>
      <w:r w:rsidR="00371C3D">
        <w:rPr>
          <w:rFonts w:ascii="Helvetica" w:hAnsi="Helvetica" w:cs="Helvetica"/>
          <w:sz w:val="20"/>
          <w:szCs w:val="20"/>
          <w:lang w:val="en-US"/>
        </w:rPr>
        <w:t>Indeed</w:t>
      </w:r>
      <w:r w:rsidR="00EC1F8F">
        <w:rPr>
          <w:rFonts w:ascii="Helvetica" w:hAnsi="Helvetica" w:cs="Helvetica"/>
          <w:sz w:val="20"/>
          <w:szCs w:val="20"/>
          <w:lang w:val="en-US"/>
        </w:rPr>
        <w:t>,</w:t>
      </w:r>
      <w:r w:rsidR="00371C3D">
        <w:rPr>
          <w:rFonts w:ascii="Helvetica" w:hAnsi="Helvetica" w:cs="Helvetica"/>
          <w:sz w:val="20"/>
          <w:szCs w:val="20"/>
          <w:lang w:val="en-US"/>
        </w:rPr>
        <w:t xml:space="preserve"> </w:t>
      </w:r>
      <w:r w:rsidR="00EC1F8F">
        <w:rPr>
          <w:rFonts w:ascii="Helvetica" w:hAnsi="Helvetica" w:cs="Helvetica"/>
          <w:sz w:val="20"/>
          <w:szCs w:val="20"/>
          <w:lang w:val="en-US"/>
        </w:rPr>
        <w:t>the second and third mo</w:t>
      </w:r>
      <w:r w:rsidR="00B96A49">
        <w:rPr>
          <w:rFonts w:ascii="Helvetica" w:hAnsi="Helvetica" w:cs="Helvetica"/>
          <w:sz w:val="20"/>
          <w:szCs w:val="20"/>
          <w:lang w:val="en-US"/>
        </w:rPr>
        <w:t>st</w:t>
      </w:r>
      <w:r w:rsidR="00EC1F8F">
        <w:rPr>
          <w:rFonts w:ascii="Helvetica" w:hAnsi="Helvetica" w:cs="Helvetica"/>
          <w:sz w:val="20"/>
          <w:szCs w:val="20"/>
          <w:lang w:val="en-US"/>
        </w:rPr>
        <w:t xml:space="preserve"> productive communities</w:t>
      </w:r>
      <w:r w:rsidRPr="007B7145">
        <w:rPr>
          <w:rFonts w:ascii="Helvetica" w:hAnsi="Helvetica" w:cs="Helvetica"/>
          <w:sz w:val="20"/>
          <w:szCs w:val="20"/>
          <w:lang w:val="en-US"/>
        </w:rPr>
        <w:t xml:space="preserve"> (notably communities </w:t>
      </w:r>
      <w:r>
        <w:rPr>
          <w:rFonts w:ascii="Helvetica" w:hAnsi="Helvetica" w:cs="Helvetica"/>
          <w:sz w:val="20"/>
          <w:szCs w:val="20"/>
          <w:lang w:val="en-US"/>
        </w:rPr>
        <w:t>P0</w:t>
      </w:r>
      <w:r w:rsidRPr="007B7145">
        <w:rPr>
          <w:rFonts w:ascii="Helvetica" w:hAnsi="Helvetica" w:cs="Helvetica"/>
          <w:sz w:val="20"/>
          <w:szCs w:val="20"/>
          <w:lang w:val="en-US"/>
        </w:rPr>
        <w:t xml:space="preserve">1 and </w:t>
      </w:r>
      <w:r>
        <w:rPr>
          <w:rFonts w:ascii="Helvetica" w:hAnsi="Helvetica" w:cs="Helvetica"/>
          <w:sz w:val="20"/>
          <w:szCs w:val="20"/>
          <w:lang w:val="en-US"/>
        </w:rPr>
        <w:t>P0</w:t>
      </w:r>
      <w:r w:rsidRPr="007B7145">
        <w:rPr>
          <w:rFonts w:ascii="Helvetica" w:hAnsi="Helvetica" w:cs="Helvetica"/>
          <w:sz w:val="20"/>
          <w:szCs w:val="20"/>
          <w:lang w:val="en-US"/>
        </w:rPr>
        <w:t xml:space="preserve">4) </w:t>
      </w:r>
      <w:r w:rsidR="00371C3D">
        <w:rPr>
          <w:rFonts w:ascii="Helvetica" w:hAnsi="Helvetica" w:cs="Helvetica"/>
          <w:sz w:val="20"/>
          <w:szCs w:val="20"/>
          <w:lang w:val="en-US"/>
        </w:rPr>
        <w:t>were greatly under-represented in the final mixture</w:t>
      </w:r>
      <w:r w:rsidR="006C0AB4">
        <w:rPr>
          <w:rFonts w:ascii="Helvetica" w:hAnsi="Helvetica" w:cs="Helvetica"/>
          <w:sz w:val="20"/>
          <w:szCs w:val="20"/>
          <w:lang w:val="en-US"/>
        </w:rPr>
        <w:t>.</w:t>
      </w:r>
      <w:r w:rsidR="00285C67">
        <w:rPr>
          <w:rFonts w:ascii="Helvetica" w:hAnsi="Helvetica" w:cs="Helvetica"/>
          <w:sz w:val="20"/>
          <w:szCs w:val="20"/>
          <w:lang w:val="en-US"/>
        </w:rPr>
        <w:t xml:space="preserve"> </w:t>
      </w:r>
      <w:r w:rsidR="006C0AB4">
        <w:rPr>
          <w:rFonts w:ascii="Helvetica" w:hAnsi="Helvetica" w:cs="Helvetica"/>
          <w:sz w:val="20"/>
          <w:szCs w:val="20"/>
          <w:lang w:val="en-US"/>
        </w:rPr>
        <w:t>This under-representation of such productive communities is</w:t>
      </w:r>
      <w:r w:rsidR="00360426">
        <w:rPr>
          <w:rFonts w:ascii="Helvetica" w:hAnsi="Helvetica" w:cs="Helvetica"/>
          <w:sz w:val="20"/>
          <w:szCs w:val="20"/>
          <w:lang w:val="en-US"/>
        </w:rPr>
        <w:t xml:space="preserve"> entirely consistent with </w:t>
      </w:r>
      <w:proofErr w:type="gramStart"/>
      <w:r w:rsidR="00360426">
        <w:rPr>
          <w:rFonts w:ascii="Helvetica" w:hAnsi="Helvetica" w:cs="Helvetica"/>
          <w:sz w:val="20"/>
          <w:szCs w:val="20"/>
          <w:lang w:val="en-US"/>
        </w:rPr>
        <w:t>niche-packing</w:t>
      </w:r>
      <w:proofErr w:type="gramEnd"/>
      <w:r w:rsidR="00360426">
        <w:rPr>
          <w:rFonts w:ascii="Helvetica" w:hAnsi="Helvetica" w:cs="Helvetica"/>
          <w:sz w:val="20"/>
          <w:szCs w:val="20"/>
          <w:lang w:val="en-US"/>
        </w:rPr>
        <w:t xml:space="preserve"> determining community success: </w:t>
      </w:r>
      <w:r>
        <w:rPr>
          <w:rFonts w:ascii="Helvetica" w:hAnsi="Helvetica" w:cs="Helvetica"/>
          <w:sz w:val="20"/>
          <w:szCs w:val="20"/>
          <w:lang w:val="en-US"/>
        </w:rPr>
        <w:t>these communities</w:t>
      </w:r>
      <w:r w:rsidRPr="007B7145">
        <w:rPr>
          <w:rFonts w:ascii="Helvetica" w:hAnsi="Helvetica" w:cs="Helvetica"/>
          <w:sz w:val="20"/>
          <w:szCs w:val="20"/>
          <w:lang w:val="en-US"/>
        </w:rPr>
        <w:t xml:space="preserve"> were very similar in composition to the most productive community</w:t>
      </w:r>
      <w:r>
        <w:rPr>
          <w:rFonts w:ascii="Helvetica" w:hAnsi="Helvetica" w:cs="Helvetica"/>
          <w:sz w:val="20"/>
          <w:szCs w:val="20"/>
          <w:lang w:val="en-US"/>
        </w:rPr>
        <w:t xml:space="preserve"> </w:t>
      </w:r>
      <w:r w:rsidRPr="007B7145">
        <w:rPr>
          <w:rFonts w:ascii="Helvetica" w:hAnsi="Helvetica" w:cs="Helvetica"/>
          <w:sz w:val="20"/>
          <w:szCs w:val="20"/>
          <w:lang w:val="en-US"/>
        </w:rPr>
        <w:t>and hence</w:t>
      </w:r>
      <w:r w:rsidR="006F490D">
        <w:rPr>
          <w:rFonts w:ascii="Helvetica" w:hAnsi="Helvetica" w:cs="Helvetica"/>
          <w:sz w:val="20"/>
          <w:szCs w:val="20"/>
          <w:lang w:val="en-US"/>
        </w:rPr>
        <w:t xml:space="preserve"> presumab</w:t>
      </w:r>
      <w:r w:rsidR="00360426">
        <w:rPr>
          <w:rFonts w:ascii="Helvetica" w:hAnsi="Helvetica" w:cs="Helvetica"/>
          <w:sz w:val="20"/>
          <w:szCs w:val="20"/>
          <w:lang w:val="en-US"/>
        </w:rPr>
        <w:t>ly</w:t>
      </w:r>
      <w:r w:rsidRPr="007B7145">
        <w:rPr>
          <w:rFonts w:ascii="Helvetica" w:hAnsi="Helvetica" w:cs="Helvetica"/>
          <w:sz w:val="20"/>
          <w:szCs w:val="20"/>
          <w:lang w:val="en-US"/>
        </w:rPr>
        <w:t xml:space="preserve"> could not occupy the same ecological niches in the mixed community (Figure 2</w:t>
      </w:r>
      <w:r>
        <w:rPr>
          <w:rFonts w:ascii="Helvetica" w:hAnsi="Helvetica" w:cs="Helvetica"/>
          <w:sz w:val="20"/>
          <w:szCs w:val="20"/>
          <w:lang w:val="en-US"/>
        </w:rPr>
        <w:t>D</w:t>
      </w:r>
      <w:r w:rsidRPr="007B7145">
        <w:rPr>
          <w:rFonts w:ascii="Helvetica" w:hAnsi="Helvetica" w:cs="Helvetica"/>
          <w:sz w:val="20"/>
          <w:szCs w:val="20"/>
          <w:lang w:val="en-US"/>
        </w:rPr>
        <w:t>).</w:t>
      </w:r>
      <w:r w:rsidR="009E2EE9">
        <w:rPr>
          <w:rFonts w:ascii="Helvetica" w:hAnsi="Helvetica" w:cs="Helvetica"/>
          <w:sz w:val="20"/>
          <w:szCs w:val="20"/>
          <w:lang w:val="en-US"/>
        </w:rPr>
        <w:t xml:space="preserve"> </w:t>
      </w:r>
      <w:r w:rsidR="00B52737">
        <w:rPr>
          <w:rFonts w:ascii="Helvetica" w:hAnsi="Helvetica" w:cs="Arial"/>
          <w:sz w:val="20"/>
          <w:szCs w:val="20"/>
          <w:lang w:val="en-US"/>
        </w:rPr>
        <w:t xml:space="preserve">Further lines </w:t>
      </w:r>
      <w:r w:rsidR="00FC4C3D">
        <w:rPr>
          <w:rFonts w:ascii="Helvetica" w:hAnsi="Helvetica" w:cs="Arial"/>
          <w:sz w:val="20"/>
          <w:szCs w:val="20"/>
          <w:lang w:val="en-US"/>
        </w:rPr>
        <w:t>of evid</w:t>
      </w:r>
      <w:r w:rsidR="00B52737">
        <w:rPr>
          <w:rFonts w:ascii="Helvetica" w:hAnsi="Helvetica" w:cs="Arial"/>
          <w:sz w:val="20"/>
          <w:szCs w:val="20"/>
          <w:lang w:val="en-US"/>
        </w:rPr>
        <w:t>e</w:t>
      </w:r>
      <w:r w:rsidR="00FC4C3D">
        <w:rPr>
          <w:rFonts w:ascii="Helvetica" w:hAnsi="Helvetica" w:cs="Arial"/>
          <w:sz w:val="20"/>
          <w:szCs w:val="20"/>
          <w:lang w:val="en-US"/>
        </w:rPr>
        <w:t xml:space="preserve">nce </w:t>
      </w:r>
      <w:r w:rsidR="002C03B7">
        <w:rPr>
          <w:rFonts w:ascii="Helvetica" w:hAnsi="Helvetica" w:cs="Arial"/>
          <w:sz w:val="20"/>
          <w:szCs w:val="20"/>
          <w:lang w:val="en-US"/>
        </w:rPr>
        <w:t>support the key role</w:t>
      </w:r>
      <w:r w:rsidR="00B52737">
        <w:rPr>
          <w:rFonts w:ascii="Helvetica" w:hAnsi="Helvetica" w:cs="Arial"/>
          <w:sz w:val="20"/>
          <w:szCs w:val="20"/>
          <w:lang w:val="en-US"/>
        </w:rPr>
        <w:t xml:space="preserve"> </w:t>
      </w:r>
      <w:r w:rsidR="002C03B7">
        <w:rPr>
          <w:rFonts w:ascii="Helvetica" w:hAnsi="Helvetica" w:cs="Arial"/>
          <w:sz w:val="20"/>
          <w:szCs w:val="20"/>
          <w:lang w:val="en-US"/>
        </w:rPr>
        <w:t>of community lev</w:t>
      </w:r>
      <w:r w:rsidR="00B52737">
        <w:rPr>
          <w:rFonts w:ascii="Helvetica" w:hAnsi="Helvetica" w:cs="Arial"/>
          <w:sz w:val="20"/>
          <w:szCs w:val="20"/>
          <w:lang w:val="en-US"/>
        </w:rPr>
        <w:t>el</w:t>
      </w:r>
      <w:r w:rsidR="002C03B7">
        <w:rPr>
          <w:rFonts w:ascii="Helvetica" w:hAnsi="Helvetica" w:cs="Arial"/>
          <w:sz w:val="20"/>
          <w:szCs w:val="20"/>
          <w:lang w:val="en-US"/>
        </w:rPr>
        <w:t xml:space="preserve"> prope</w:t>
      </w:r>
      <w:r w:rsidR="00B52737">
        <w:rPr>
          <w:rFonts w:ascii="Helvetica" w:hAnsi="Helvetica" w:cs="Arial"/>
          <w:sz w:val="20"/>
          <w:szCs w:val="20"/>
          <w:lang w:val="en-US"/>
        </w:rPr>
        <w:t>rties in explaining our results</w:t>
      </w:r>
      <w:r w:rsidR="002C03B7">
        <w:rPr>
          <w:rFonts w:ascii="Helvetica" w:hAnsi="Helvetica" w:cs="Arial"/>
          <w:sz w:val="20"/>
          <w:szCs w:val="20"/>
          <w:lang w:val="en-US"/>
        </w:rPr>
        <w:t>.</w:t>
      </w:r>
      <w:r w:rsidR="009E2EE9">
        <w:rPr>
          <w:rFonts w:ascii="Helvetica" w:hAnsi="Helvetica" w:cs="Arial"/>
          <w:sz w:val="20"/>
          <w:szCs w:val="20"/>
          <w:lang w:val="en-US"/>
        </w:rPr>
        <w:t xml:space="preserve"> </w:t>
      </w:r>
      <w:r w:rsidR="002C03B7">
        <w:rPr>
          <w:rFonts w:ascii="Helvetica" w:hAnsi="Helvetica" w:cs="Arial"/>
          <w:sz w:val="20"/>
          <w:szCs w:val="20"/>
          <w:lang w:val="en-US"/>
        </w:rPr>
        <w:t>First</w:t>
      </w:r>
      <w:r w:rsidR="00B52737">
        <w:rPr>
          <w:rFonts w:ascii="Helvetica" w:hAnsi="Helvetica" w:cs="Arial"/>
          <w:sz w:val="20"/>
          <w:szCs w:val="20"/>
          <w:lang w:val="en-US"/>
        </w:rPr>
        <w:t>,</w:t>
      </w:r>
      <w:r w:rsidR="00371C3D" w:rsidRPr="00D610C5">
        <w:rPr>
          <w:rFonts w:ascii="Helvetica" w:hAnsi="Helvetica" w:cs="Arial"/>
          <w:sz w:val="20"/>
          <w:szCs w:val="20"/>
          <w:lang w:val="en-US"/>
        </w:rPr>
        <w:t xml:space="preserve"> within-community diversity positively correlated with methane production – a finding consistent with greater niche packing</w:t>
      </w:r>
      <w:r w:rsidR="00371C3D">
        <w:rPr>
          <w:rFonts w:ascii="Helvetica" w:hAnsi="Helvetica" w:cs="Arial"/>
          <w:sz w:val="20"/>
          <w:szCs w:val="20"/>
          <w:lang w:val="en-US"/>
        </w:rPr>
        <w:fldChar w:fldCharType="begin" w:fldLock="1"/>
      </w:r>
      <w:r w:rsidR="00371C3D">
        <w:rPr>
          <w:rFonts w:ascii="Helvetica" w:hAnsi="Helvetica" w:cs="Arial"/>
          <w:sz w:val="20"/>
          <w:szCs w:val="20"/>
          <w:lang w:val="en-US"/>
        </w:rPr>
        <w:instrText>ADDIN CSL_CITATION { "citationItems" : [ { "id" : "ITEM-1", "itemData" : { "author" : [ { "dropping-particle" : "", "family" : "MacArthur", "given" : "R", "non-dropping-particle" : "", "parse-names" : false, "suffix" : "" } ], "container-title" : "Theoretical population biology", "id" : "ITEM-1", "issue" : "1", "issued" : { "date-parts" : [ [ "1970" ] ] }, "page" : "1-11", "title" : "Species packing and competitive equilibrium for many species", "type" : "article-journal", "volume" : "1" }, "uris" : [ "http://www.mendeley.com/documents/?uuid=1df0f37d-c089-32c4-a727-ab2634172e9c" ] } ], "mendeley" : { "formattedCitation" : "(&lt;i&gt;14&lt;/i&gt;)", "plainTextFormattedCitation" : "(14)", "previouslyFormattedCitation" : "(&lt;i&gt;14&lt;/i&gt;)" }, "properties" : { "noteIndex" : 0 }, "schema" : "https://github.com/citation-style-language/schema/raw/master/csl-citation.json" }</w:instrText>
      </w:r>
      <w:r w:rsidR="00371C3D">
        <w:rPr>
          <w:rFonts w:ascii="Helvetica" w:hAnsi="Helvetica" w:cs="Arial"/>
          <w:sz w:val="20"/>
          <w:szCs w:val="20"/>
          <w:lang w:val="en-US"/>
        </w:rPr>
        <w:fldChar w:fldCharType="separate"/>
      </w:r>
      <w:r w:rsidR="00371C3D" w:rsidRPr="00470F8B">
        <w:rPr>
          <w:rFonts w:ascii="Helvetica" w:hAnsi="Helvetica" w:cs="Arial"/>
          <w:noProof/>
          <w:sz w:val="20"/>
          <w:szCs w:val="20"/>
          <w:lang w:val="en-US"/>
        </w:rPr>
        <w:t>(</w:t>
      </w:r>
      <w:r w:rsidR="00371C3D" w:rsidRPr="00470F8B">
        <w:rPr>
          <w:rFonts w:ascii="Helvetica" w:hAnsi="Helvetica" w:cs="Arial"/>
          <w:i/>
          <w:noProof/>
          <w:sz w:val="20"/>
          <w:szCs w:val="20"/>
          <w:lang w:val="en-US"/>
        </w:rPr>
        <w:t>14</w:t>
      </w:r>
      <w:r w:rsidR="00371C3D" w:rsidRPr="00470F8B">
        <w:rPr>
          <w:rFonts w:ascii="Helvetica" w:hAnsi="Helvetica" w:cs="Arial"/>
          <w:noProof/>
          <w:sz w:val="20"/>
          <w:szCs w:val="20"/>
          <w:lang w:val="en-US"/>
        </w:rPr>
        <w:t>)</w:t>
      </w:r>
      <w:r w:rsidR="00371C3D">
        <w:rPr>
          <w:rFonts w:ascii="Helvetica" w:hAnsi="Helvetica" w:cs="Arial"/>
          <w:sz w:val="20"/>
          <w:szCs w:val="20"/>
          <w:lang w:val="en-US"/>
        </w:rPr>
        <w:fldChar w:fldCharType="end"/>
      </w:r>
      <w:r w:rsidR="00371C3D" w:rsidRPr="00D610C5">
        <w:rPr>
          <w:rFonts w:ascii="Helvetica" w:hAnsi="Helvetica" w:cs="Arial"/>
          <w:sz w:val="20"/>
          <w:szCs w:val="20"/>
          <w:lang w:val="en-US"/>
        </w:rPr>
        <w:t xml:space="preserve"> (Figure 3</w:t>
      </w:r>
      <w:r w:rsidR="004810D3">
        <w:rPr>
          <w:rFonts w:ascii="Helvetica" w:hAnsi="Helvetica" w:cs="Arial"/>
          <w:sz w:val="20"/>
          <w:szCs w:val="20"/>
          <w:lang w:val="en-US"/>
        </w:rPr>
        <w:t>A</w:t>
      </w:r>
      <w:r w:rsidR="00371C3D" w:rsidRPr="00D610C5">
        <w:rPr>
          <w:rFonts w:ascii="Helvetica" w:hAnsi="Helvetica" w:cs="Arial"/>
          <w:sz w:val="20"/>
          <w:szCs w:val="20"/>
          <w:lang w:val="en-US"/>
        </w:rPr>
        <w:t xml:space="preserve">). </w:t>
      </w:r>
      <w:r w:rsidR="00B52737">
        <w:rPr>
          <w:rFonts w:ascii="Helvetica" w:hAnsi="Helvetica" w:cs="Arial"/>
          <w:sz w:val="20"/>
          <w:szCs w:val="20"/>
          <w:lang w:val="en-US"/>
        </w:rPr>
        <w:t>S</w:t>
      </w:r>
      <w:r w:rsidR="002C03B7">
        <w:rPr>
          <w:rFonts w:ascii="Helvetica" w:hAnsi="Helvetica" w:cs="Arial"/>
          <w:sz w:val="20"/>
          <w:szCs w:val="20"/>
          <w:lang w:val="en-US"/>
        </w:rPr>
        <w:t>econd</w:t>
      </w:r>
      <w:r w:rsidR="00371C3D">
        <w:rPr>
          <w:rFonts w:ascii="Helvetica" w:hAnsi="Helvetica" w:cs="Arial"/>
          <w:sz w:val="20"/>
          <w:szCs w:val="20"/>
          <w:lang w:val="en-US"/>
        </w:rPr>
        <w:t>,</w:t>
      </w:r>
      <w:r w:rsidR="00371C3D" w:rsidRPr="00D610C5">
        <w:rPr>
          <w:rFonts w:ascii="Helvetica" w:hAnsi="Helvetica" w:cs="Arial"/>
          <w:sz w:val="20"/>
          <w:szCs w:val="20"/>
          <w:lang w:val="en-US"/>
        </w:rPr>
        <w:t xml:space="preserve"> the density of the organisms directly responsible for methane production, the methanogen</w:t>
      </w:r>
      <w:r w:rsidR="00371C3D">
        <w:rPr>
          <w:rFonts w:ascii="Helvetica" w:hAnsi="Helvetica" w:cs="Arial"/>
          <w:sz w:val="20"/>
          <w:szCs w:val="20"/>
          <w:lang w:val="en-US"/>
        </w:rPr>
        <w:t>ic Archaea</w:t>
      </w:r>
      <w:r w:rsidR="00371C3D" w:rsidRPr="00D610C5">
        <w:rPr>
          <w:rFonts w:ascii="Helvetica" w:hAnsi="Helvetica" w:cs="Arial"/>
          <w:sz w:val="20"/>
          <w:szCs w:val="20"/>
          <w:lang w:val="en-US"/>
        </w:rPr>
        <w:t>, did not correlate with methane production</w:t>
      </w:r>
      <w:r w:rsidR="00371C3D">
        <w:rPr>
          <w:rFonts w:ascii="Helvetica" w:hAnsi="Helvetica" w:cs="Arial"/>
          <w:sz w:val="20"/>
          <w:szCs w:val="20"/>
          <w:lang w:val="en-US"/>
        </w:rPr>
        <w:t xml:space="preserve"> </w:t>
      </w:r>
      <w:r w:rsidR="00371C3D" w:rsidRPr="00D610C5">
        <w:rPr>
          <w:rFonts w:ascii="Helvetica" w:hAnsi="Helvetica" w:cs="Arial"/>
          <w:sz w:val="20"/>
          <w:szCs w:val="20"/>
          <w:lang w:val="en-US"/>
        </w:rPr>
        <w:t>(Figure 3</w:t>
      </w:r>
      <w:r w:rsidR="004810D3">
        <w:rPr>
          <w:rFonts w:ascii="Helvetica" w:hAnsi="Helvetica" w:cs="Arial"/>
          <w:sz w:val="20"/>
          <w:szCs w:val="20"/>
          <w:lang w:val="en-US"/>
        </w:rPr>
        <w:t>B</w:t>
      </w:r>
      <w:r w:rsidR="00371C3D" w:rsidRPr="00D610C5">
        <w:rPr>
          <w:rFonts w:ascii="Helvetica" w:hAnsi="Helvetica" w:cs="Arial"/>
          <w:sz w:val="20"/>
          <w:szCs w:val="20"/>
          <w:lang w:val="en-US"/>
        </w:rPr>
        <w:t>), emph</w:t>
      </w:r>
      <w:r w:rsidR="00371C3D">
        <w:rPr>
          <w:rFonts w:ascii="Helvetica" w:hAnsi="Helvetica" w:cs="Arial"/>
          <w:sz w:val="20"/>
          <w:szCs w:val="20"/>
          <w:lang w:val="en-US"/>
        </w:rPr>
        <w:t>asi</w:t>
      </w:r>
      <w:r w:rsidR="00371C3D" w:rsidRPr="00D610C5">
        <w:rPr>
          <w:rFonts w:ascii="Helvetica" w:hAnsi="Helvetica" w:cs="Arial"/>
          <w:sz w:val="20"/>
          <w:szCs w:val="20"/>
          <w:lang w:val="en-US"/>
        </w:rPr>
        <w:t xml:space="preserve">zing the importance of interactions </w:t>
      </w:r>
      <w:r w:rsidR="00B52737">
        <w:rPr>
          <w:rFonts w:ascii="Helvetica" w:hAnsi="Helvetica" w:cs="Arial"/>
          <w:sz w:val="20"/>
          <w:szCs w:val="20"/>
          <w:lang w:val="en-US"/>
        </w:rPr>
        <w:t>with other</w:t>
      </w:r>
      <w:r w:rsidR="00371C3D" w:rsidRPr="00D610C5">
        <w:rPr>
          <w:rFonts w:ascii="Helvetica" w:hAnsi="Helvetica" w:cs="Arial"/>
          <w:sz w:val="20"/>
          <w:szCs w:val="20"/>
          <w:lang w:val="en-US"/>
        </w:rPr>
        <w:t xml:space="preserve"> taxa</w:t>
      </w:r>
      <w:r w:rsidR="00B52737">
        <w:rPr>
          <w:rFonts w:ascii="Helvetica" w:hAnsi="Helvetica" w:cs="Arial"/>
          <w:sz w:val="20"/>
          <w:szCs w:val="20"/>
          <w:lang w:val="en-US"/>
        </w:rPr>
        <w:t xml:space="preserve"> in determining methane production</w:t>
      </w:r>
      <w:r w:rsidR="00371C3D" w:rsidRPr="00D610C5">
        <w:rPr>
          <w:rFonts w:ascii="Helvetica" w:hAnsi="Helvetica" w:cs="Arial"/>
          <w:sz w:val="20"/>
          <w:szCs w:val="20"/>
          <w:lang w:val="en-US"/>
        </w:rPr>
        <w:t>.</w:t>
      </w:r>
      <w:r w:rsidR="009E2EE9">
        <w:rPr>
          <w:rFonts w:ascii="Helvetica" w:hAnsi="Helvetica" w:cs="Arial"/>
          <w:sz w:val="20"/>
          <w:szCs w:val="20"/>
          <w:lang w:val="en-US"/>
        </w:rPr>
        <w:t xml:space="preserve"> </w:t>
      </w:r>
      <w:r w:rsidR="00B52737">
        <w:rPr>
          <w:rFonts w:ascii="Helvetica" w:hAnsi="Helvetica" w:cs="Arial"/>
          <w:sz w:val="20"/>
          <w:szCs w:val="20"/>
          <w:lang w:val="en-US"/>
        </w:rPr>
        <w:t xml:space="preserve">This is in contrast to </w:t>
      </w:r>
      <w:r w:rsidR="002C03B7">
        <w:rPr>
          <w:rFonts w:ascii="Helvetica" w:hAnsi="Helvetica" w:cs="Arial"/>
          <w:sz w:val="20"/>
          <w:szCs w:val="20"/>
          <w:lang w:val="en-US"/>
        </w:rPr>
        <w:t>the density of bacteria</w:t>
      </w:r>
      <w:r w:rsidR="00E012D7">
        <w:rPr>
          <w:rFonts w:ascii="Helvetica" w:hAnsi="Helvetica" w:cs="Arial"/>
          <w:sz w:val="20"/>
          <w:szCs w:val="20"/>
          <w:lang w:val="en-US"/>
        </w:rPr>
        <w:t xml:space="preserve"> (Figure 3C)</w:t>
      </w:r>
      <w:r w:rsidR="002C03B7">
        <w:rPr>
          <w:rFonts w:ascii="Helvetica" w:hAnsi="Helvetica" w:cs="Arial"/>
          <w:sz w:val="20"/>
          <w:szCs w:val="20"/>
          <w:lang w:val="en-US"/>
        </w:rPr>
        <w:t xml:space="preserve">, the </w:t>
      </w:r>
      <w:r w:rsidR="00B52737">
        <w:rPr>
          <w:rFonts w:ascii="Helvetica" w:hAnsi="Helvetica" w:cs="Arial"/>
          <w:sz w:val="20"/>
          <w:szCs w:val="20"/>
          <w:lang w:val="en-US"/>
        </w:rPr>
        <w:t>majority of organisms in methanogenic communities</w:t>
      </w:r>
      <w:r w:rsidR="002C03B7">
        <w:rPr>
          <w:rFonts w:ascii="Helvetica" w:hAnsi="Helvetica" w:cs="Arial"/>
          <w:sz w:val="20"/>
          <w:szCs w:val="20"/>
          <w:lang w:val="en-US"/>
        </w:rPr>
        <w:t xml:space="preserve">, </w:t>
      </w:r>
      <w:r w:rsidR="00B52737">
        <w:rPr>
          <w:rFonts w:ascii="Helvetica" w:hAnsi="Helvetica" w:cs="Arial"/>
          <w:sz w:val="20"/>
          <w:szCs w:val="20"/>
          <w:lang w:val="en-US"/>
        </w:rPr>
        <w:t>which positively correlated with methane production</w:t>
      </w:r>
      <w:r w:rsidR="006574D9">
        <w:rPr>
          <w:rFonts w:ascii="Helvetica" w:hAnsi="Helvetica" w:cs="Arial"/>
          <w:sz w:val="20"/>
          <w:szCs w:val="20"/>
          <w:lang w:val="en-US"/>
        </w:rPr>
        <w:t>.</w:t>
      </w:r>
    </w:p>
    <w:p w:rsidR="004C38B0" w:rsidRPr="002646EB" w:rsidRDefault="004C38B0" w:rsidP="00DE70D3">
      <w:pPr>
        <w:spacing w:line="480" w:lineRule="auto"/>
        <w:jc w:val="both"/>
        <w:rPr>
          <w:rFonts w:ascii="Helvetica" w:hAnsi="Helvetica"/>
          <w:sz w:val="20"/>
          <w:szCs w:val="20"/>
        </w:rPr>
      </w:pPr>
    </w:p>
    <w:p w:rsidR="00812AF9" w:rsidRPr="00D610C5" w:rsidRDefault="007C027D" w:rsidP="004810D3">
      <w:pPr>
        <w:widowControl w:val="0"/>
        <w:autoSpaceDE w:val="0"/>
        <w:autoSpaceDN w:val="0"/>
        <w:adjustRightInd w:val="0"/>
        <w:spacing w:line="480" w:lineRule="auto"/>
        <w:jc w:val="both"/>
        <w:rPr>
          <w:rFonts w:ascii="Helvetica" w:hAnsi="Helvetica" w:cs="Arial"/>
          <w:sz w:val="20"/>
          <w:szCs w:val="20"/>
          <w:lang w:val="en-US"/>
        </w:rPr>
      </w:pPr>
      <w:r w:rsidRPr="00D610C5">
        <w:rPr>
          <w:rFonts w:ascii="Helvetica" w:hAnsi="Helvetica" w:cs="Arial"/>
          <w:sz w:val="20"/>
          <w:szCs w:val="20"/>
          <w:lang w:val="en-US"/>
        </w:rPr>
        <w:t xml:space="preserve">The finding that coalescence </w:t>
      </w:r>
      <w:r w:rsidR="00360426">
        <w:rPr>
          <w:rFonts w:ascii="Helvetica" w:hAnsi="Helvetica" w:cs="Arial"/>
          <w:sz w:val="20"/>
          <w:szCs w:val="20"/>
          <w:lang w:val="en-US"/>
        </w:rPr>
        <w:t>results</w:t>
      </w:r>
      <w:r w:rsidRPr="00D610C5">
        <w:rPr>
          <w:rFonts w:ascii="Helvetica" w:hAnsi="Helvetica" w:cs="Arial"/>
          <w:sz w:val="20"/>
          <w:szCs w:val="20"/>
          <w:lang w:val="en-US"/>
        </w:rPr>
        <w:t xml:space="preserve"> in </w:t>
      </w:r>
      <w:r w:rsidR="00E90E78">
        <w:rPr>
          <w:rFonts w:ascii="Helvetica" w:hAnsi="Helvetica" w:cs="Arial"/>
          <w:sz w:val="20"/>
          <w:szCs w:val="20"/>
          <w:lang w:val="en-US"/>
        </w:rPr>
        <w:t xml:space="preserve">the </w:t>
      </w:r>
      <w:r w:rsidRPr="00D610C5">
        <w:rPr>
          <w:rFonts w:ascii="Helvetica" w:hAnsi="Helvetica" w:cs="Arial"/>
          <w:sz w:val="20"/>
          <w:szCs w:val="20"/>
          <w:lang w:val="en-US"/>
        </w:rPr>
        <w:t>most productive in</w:t>
      </w:r>
      <w:r w:rsidR="00F83C11">
        <w:rPr>
          <w:rFonts w:ascii="Helvetica" w:hAnsi="Helvetica" w:cs="Arial"/>
          <w:sz w:val="20"/>
          <w:szCs w:val="20"/>
          <w:lang w:val="en-US"/>
        </w:rPr>
        <w:t>dividual</w:t>
      </w:r>
      <w:r w:rsidRPr="00D610C5">
        <w:rPr>
          <w:rFonts w:ascii="Helvetica" w:hAnsi="Helvetica" w:cs="Arial"/>
          <w:sz w:val="20"/>
          <w:szCs w:val="20"/>
          <w:lang w:val="en-US"/>
        </w:rPr>
        <w:t xml:space="preserve"> community dominat</w:t>
      </w:r>
      <w:r w:rsidR="00360426">
        <w:rPr>
          <w:rFonts w:ascii="Helvetica" w:hAnsi="Helvetica" w:cs="Arial"/>
          <w:sz w:val="20"/>
          <w:szCs w:val="20"/>
          <w:lang w:val="en-US"/>
        </w:rPr>
        <w:t>ing</w:t>
      </w:r>
      <w:r w:rsidRPr="00D610C5">
        <w:rPr>
          <w:rFonts w:ascii="Helvetica" w:hAnsi="Helvetica" w:cs="Arial"/>
          <w:sz w:val="20"/>
          <w:szCs w:val="20"/>
          <w:lang w:val="en-US"/>
        </w:rPr>
        <w:t xml:space="preserve"> the</w:t>
      </w:r>
      <w:r w:rsidR="00FD5E88">
        <w:rPr>
          <w:rFonts w:ascii="Helvetica" w:hAnsi="Helvetica" w:cs="Arial"/>
          <w:sz w:val="20"/>
          <w:szCs w:val="20"/>
          <w:lang w:val="en-US"/>
        </w:rPr>
        <w:t xml:space="preserve"> </w:t>
      </w:r>
      <w:r w:rsidR="003C22FB">
        <w:rPr>
          <w:rFonts w:ascii="Helvetica" w:hAnsi="Helvetica" w:cs="Arial"/>
          <w:sz w:val="20"/>
          <w:szCs w:val="20"/>
          <w:lang w:val="en-US"/>
        </w:rPr>
        <w:t xml:space="preserve">mixed </w:t>
      </w:r>
      <w:r w:rsidR="00FD5E88">
        <w:rPr>
          <w:rFonts w:ascii="Helvetica" w:hAnsi="Helvetica" w:cs="Arial"/>
          <w:sz w:val="20"/>
          <w:szCs w:val="20"/>
          <w:lang w:val="en-US"/>
        </w:rPr>
        <w:t>community</w:t>
      </w:r>
      <w:r w:rsidR="00FD5E88" w:rsidRPr="00D610C5">
        <w:rPr>
          <w:rFonts w:ascii="Helvetica" w:hAnsi="Helvetica" w:cs="Arial"/>
          <w:sz w:val="20"/>
          <w:szCs w:val="20"/>
          <w:lang w:val="en-US"/>
        </w:rPr>
        <w:t xml:space="preserve"> </w:t>
      </w:r>
      <w:r w:rsidRPr="00D610C5">
        <w:rPr>
          <w:rFonts w:ascii="Helvetica" w:hAnsi="Helvetica" w:cs="Arial"/>
          <w:sz w:val="20"/>
          <w:szCs w:val="20"/>
          <w:lang w:val="en-US"/>
        </w:rPr>
        <w:t>has direct implications for biotechnological use</w:t>
      </w:r>
      <w:r w:rsidR="00F83C11">
        <w:rPr>
          <w:rFonts w:ascii="Helvetica" w:hAnsi="Helvetica" w:cs="Arial"/>
          <w:sz w:val="20"/>
          <w:szCs w:val="20"/>
          <w:lang w:val="en-US"/>
        </w:rPr>
        <w:t>s</w:t>
      </w:r>
      <w:r w:rsidRPr="00D610C5">
        <w:rPr>
          <w:rFonts w:ascii="Helvetica" w:hAnsi="Helvetica" w:cs="Arial"/>
          <w:sz w:val="20"/>
          <w:szCs w:val="20"/>
          <w:lang w:val="en-US"/>
        </w:rPr>
        <w:t xml:space="preserve"> of microbial communities. </w:t>
      </w:r>
      <w:r w:rsidR="00812AF9" w:rsidRPr="00D610C5">
        <w:rPr>
          <w:rFonts w:ascii="Helvetica" w:hAnsi="Helvetica" w:cs="Arial"/>
          <w:sz w:val="20"/>
          <w:szCs w:val="20"/>
          <w:lang w:val="en-US"/>
        </w:rPr>
        <w:t>Given that the best performing community in isolation largely determined both the composition and performance of mixtures of communities, we hypothesized that methane production would increase with increasing number of communities in a mixture.</w:t>
      </w:r>
      <w:r w:rsidR="00E05E70">
        <w:rPr>
          <w:rFonts w:ascii="Helvetica" w:hAnsi="Helvetica" w:cs="Arial"/>
          <w:sz w:val="20"/>
          <w:szCs w:val="20"/>
          <w:lang w:val="en-US"/>
        </w:rPr>
        <w:t xml:space="preserve"> </w:t>
      </w:r>
      <w:r w:rsidR="00812AF9" w:rsidRPr="00D610C5">
        <w:rPr>
          <w:rFonts w:ascii="Helvetica" w:hAnsi="Helvetica" w:cs="Arial"/>
          <w:sz w:val="20"/>
          <w:szCs w:val="20"/>
          <w:lang w:val="en-US"/>
        </w:rPr>
        <w:t>We therefore inoculated laboratory</w:t>
      </w:r>
      <w:r w:rsidR="000E6AAD">
        <w:rPr>
          <w:rFonts w:ascii="Helvetica" w:hAnsi="Helvetica" w:cs="Arial"/>
          <w:sz w:val="20"/>
          <w:szCs w:val="20"/>
          <w:lang w:val="en-US"/>
        </w:rPr>
        <w:t>-scale anaerobic digesters</w:t>
      </w:r>
      <w:r w:rsidR="00812AF9" w:rsidRPr="00D610C5">
        <w:rPr>
          <w:rFonts w:ascii="Helvetica" w:hAnsi="Helvetica" w:cs="Arial"/>
          <w:sz w:val="20"/>
          <w:szCs w:val="20"/>
          <w:lang w:val="en-US"/>
        </w:rPr>
        <w:t xml:space="preserve"> with 1,</w:t>
      </w:r>
      <w:r w:rsidR="003C22FB">
        <w:rPr>
          <w:rFonts w:ascii="Helvetica" w:hAnsi="Helvetica" w:cs="Arial"/>
          <w:sz w:val="20"/>
          <w:szCs w:val="20"/>
          <w:lang w:val="en-US"/>
        </w:rPr>
        <w:t xml:space="preserve"> </w:t>
      </w:r>
      <w:r w:rsidR="00812AF9" w:rsidRPr="00D610C5">
        <w:rPr>
          <w:rFonts w:ascii="Helvetica" w:hAnsi="Helvetica" w:cs="Arial"/>
          <w:sz w:val="20"/>
          <w:szCs w:val="20"/>
          <w:lang w:val="en-US"/>
        </w:rPr>
        <w:t>2,</w:t>
      </w:r>
      <w:r w:rsidR="003C22FB">
        <w:rPr>
          <w:rFonts w:ascii="Helvetica" w:hAnsi="Helvetica" w:cs="Arial"/>
          <w:sz w:val="20"/>
          <w:szCs w:val="20"/>
          <w:lang w:val="en-US"/>
        </w:rPr>
        <w:t xml:space="preserve"> </w:t>
      </w:r>
      <w:r w:rsidR="00812AF9" w:rsidRPr="00D610C5">
        <w:rPr>
          <w:rFonts w:ascii="Helvetica" w:hAnsi="Helvetica" w:cs="Arial"/>
          <w:sz w:val="20"/>
          <w:szCs w:val="20"/>
          <w:lang w:val="en-US"/>
        </w:rPr>
        <w:t>3,</w:t>
      </w:r>
      <w:r w:rsidR="003C22FB">
        <w:rPr>
          <w:rFonts w:ascii="Helvetica" w:hAnsi="Helvetica" w:cs="Arial"/>
          <w:sz w:val="20"/>
          <w:szCs w:val="20"/>
          <w:lang w:val="en-US"/>
        </w:rPr>
        <w:t xml:space="preserve"> </w:t>
      </w:r>
      <w:r w:rsidR="00812AF9" w:rsidRPr="00D610C5">
        <w:rPr>
          <w:rFonts w:ascii="Helvetica" w:hAnsi="Helvetica" w:cs="Arial"/>
          <w:sz w:val="20"/>
          <w:szCs w:val="20"/>
          <w:lang w:val="en-US"/>
        </w:rPr>
        <w:t>4,</w:t>
      </w:r>
      <w:r w:rsidR="003C22FB">
        <w:rPr>
          <w:rFonts w:ascii="Helvetica" w:hAnsi="Helvetica" w:cs="Arial"/>
          <w:sz w:val="20"/>
          <w:szCs w:val="20"/>
          <w:lang w:val="en-US"/>
        </w:rPr>
        <w:t xml:space="preserve"> </w:t>
      </w:r>
      <w:r w:rsidR="00812AF9" w:rsidRPr="00D610C5">
        <w:rPr>
          <w:rFonts w:ascii="Helvetica" w:hAnsi="Helvetica" w:cs="Arial"/>
          <w:sz w:val="20"/>
          <w:szCs w:val="20"/>
          <w:lang w:val="en-US"/>
        </w:rPr>
        <w:t>6 or 12 communities, ensu</w:t>
      </w:r>
      <w:r w:rsidR="00360426">
        <w:rPr>
          <w:rFonts w:ascii="Helvetica" w:hAnsi="Helvetica" w:cs="Arial"/>
          <w:sz w:val="20"/>
          <w:szCs w:val="20"/>
          <w:lang w:val="en-US"/>
        </w:rPr>
        <w:t>r</w:t>
      </w:r>
      <w:r w:rsidR="00812AF9" w:rsidRPr="00D610C5">
        <w:rPr>
          <w:rFonts w:ascii="Helvetica" w:hAnsi="Helvetica" w:cs="Arial"/>
          <w:sz w:val="20"/>
          <w:szCs w:val="20"/>
          <w:lang w:val="en-US"/>
        </w:rPr>
        <w:t xml:space="preserve">ing that each of </w:t>
      </w:r>
      <w:r w:rsidR="000E6AAD">
        <w:rPr>
          <w:rFonts w:ascii="Helvetica" w:hAnsi="Helvetica" w:cs="Arial"/>
          <w:sz w:val="20"/>
          <w:szCs w:val="20"/>
          <w:lang w:val="en-US"/>
        </w:rPr>
        <w:t xml:space="preserve">the </w:t>
      </w:r>
      <w:r w:rsidR="00812AF9" w:rsidRPr="00D610C5">
        <w:rPr>
          <w:rFonts w:ascii="Helvetica" w:hAnsi="Helvetica" w:cs="Arial"/>
          <w:sz w:val="20"/>
          <w:szCs w:val="20"/>
          <w:lang w:val="en-US"/>
        </w:rPr>
        <w:t xml:space="preserve">12 starting communities was </w:t>
      </w:r>
      <w:r w:rsidR="003C22FB" w:rsidRPr="00D610C5">
        <w:rPr>
          <w:rFonts w:ascii="Helvetica" w:hAnsi="Helvetica" w:cs="Arial"/>
          <w:sz w:val="20"/>
          <w:szCs w:val="20"/>
          <w:lang w:val="en-US"/>
        </w:rPr>
        <w:t xml:space="preserve">only </w:t>
      </w:r>
      <w:r w:rsidR="00812AF9" w:rsidRPr="00D610C5">
        <w:rPr>
          <w:rFonts w:ascii="Helvetica" w:hAnsi="Helvetica" w:cs="Arial"/>
          <w:sz w:val="20"/>
          <w:szCs w:val="20"/>
          <w:lang w:val="en-US"/>
        </w:rPr>
        <w:t xml:space="preserve">used once </w:t>
      </w:r>
      <w:r w:rsidR="00E90E78">
        <w:rPr>
          <w:rFonts w:ascii="Helvetica" w:hAnsi="Helvetica" w:cs="Arial"/>
          <w:sz w:val="20"/>
          <w:szCs w:val="20"/>
          <w:lang w:val="en-US"/>
        </w:rPr>
        <w:t>at</w:t>
      </w:r>
      <w:r w:rsidR="00E90E78" w:rsidRPr="00D610C5">
        <w:rPr>
          <w:rFonts w:ascii="Helvetica" w:hAnsi="Helvetica" w:cs="Arial"/>
          <w:sz w:val="20"/>
          <w:szCs w:val="20"/>
          <w:lang w:val="en-US"/>
        </w:rPr>
        <w:t xml:space="preserve"> </w:t>
      </w:r>
      <w:r w:rsidR="00812AF9" w:rsidRPr="00D610C5">
        <w:rPr>
          <w:rFonts w:ascii="Helvetica" w:hAnsi="Helvetica" w:cs="Arial"/>
          <w:sz w:val="20"/>
          <w:szCs w:val="20"/>
          <w:lang w:val="en-US"/>
        </w:rPr>
        <w:t>each diversity level</w:t>
      </w:r>
      <w:r w:rsidR="0036536A" w:rsidRPr="00D610C5">
        <w:rPr>
          <w:rFonts w:ascii="Helvetica" w:hAnsi="Helvetica" w:cs="Arial"/>
          <w:sz w:val="20"/>
          <w:szCs w:val="20"/>
          <w:lang w:val="en-US"/>
        </w:rPr>
        <w:t xml:space="preserve"> (see Extended Data Table</w:t>
      </w:r>
      <w:r w:rsidR="00FD5E88">
        <w:rPr>
          <w:rFonts w:ascii="Helvetica" w:hAnsi="Helvetica" w:cs="Arial"/>
          <w:sz w:val="20"/>
          <w:szCs w:val="20"/>
          <w:lang w:val="en-US"/>
        </w:rPr>
        <w:t xml:space="preserve"> 1</w:t>
      </w:r>
      <w:r w:rsidR="0036536A" w:rsidRPr="00D610C5">
        <w:rPr>
          <w:rFonts w:ascii="Helvetica" w:hAnsi="Helvetica" w:cs="Arial"/>
          <w:sz w:val="20"/>
          <w:szCs w:val="20"/>
          <w:lang w:val="en-US"/>
        </w:rPr>
        <w:t>)</w:t>
      </w:r>
      <w:r w:rsidR="00812AF9" w:rsidRPr="00D610C5">
        <w:rPr>
          <w:rFonts w:ascii="Helvetica" w:hAnsi="Helvetica" w:cs="Arial"/>
          <w:sz w:val="20"/>
          <w:szCs w:val="20"/>
          <w:lang w:val="en-US"/>
        </w:rPr>
        <w:t>.</w:t>
      </w:r>
      <w:r w:rsidR="00E05E70">
        <w:rPr>
          <w:rFonts w:ascii="Helvetica" w:hAnsi="Helvetica" w:cs="Arial"/>
          <w:sz w:val="20"/>
          <w:szCs w:val="20"/>
          <w:lang w:val="en-US"/>
        </w:rPr>
        <w:t xml:space="preserve"> </w:t>
      </w:r>
      <w:r w:rsidR="00F83C11">
        <w:rPr>
          <w:rFonts w:ascii="Helvetica" w:hAnsi="Helvetica" w:cs="Arial"/>
          <w:sz w:val="20"/>
          <w:szCs w:val="20"/>
          <w:lang w:val="en-US"/>
        </w:rPr>
        <w:t>W</w:t>
      </w:r>
      <w:r w:rsidR="0036536A" w:rsidRPr="00D610C5">
        <w:rPr>
          <w:rFonts w:ascii="Helvetica" w:hAnsi="Helvetica" w:cs="Arial"/>
          <w:sz w:val="20"/>
          <w:szCs w:val="20"/>
          <w:lang w:val="en-US"/>
        </w:rPr>
        <w:t xml:space="preserve">e found that </w:t>
      </w:r>
      <w:r w:rsidR="000E6AAD">
        <w:rPr>
          <w:rFonts w:ascii="Helvetica" w:hAnsi="Helvetica" w:cs="Arial"/>
          <w:sz w:val="20"/>
          <w:szCs w:val="20"/>
          <w:lang w:val="en-US"/>
        </w:rPr>
        <w:t xml:space="preserve">cumulative </w:t>
      </w:r>
      <w:r w:rsidR="0036536A" w:rsidRPr="00D610C5">
        <w:rPr>
          <w:rFonts w:ascii="Helvetica" w:hAnsi="Helvetica" w:cs="Arial"/>
          <w:sz w:val="20"/>
          <w:szCs w:val="20"/>
          <w:lang w:val="en-US"/>
        </w:rPr>
        <w:t>methane production</w:t>
      </w:r>
      <w:r w:rsidR="007F7895">
        <w:rPr>
          <w:rFonts w:ascii="Helvetica" w:hAnsi="Helvetica" w:cs="Arial"/>
          <w:sz w:val="20"/>
          <w:szCs w:val="20"/>
          <w:lang w:val="en-US"/>
        </w:rPr>
        <w:t xml:space="preserve"> over a </w:t>
      </w:r>
      <w:r w:rsidR="005E0AFF">
        <w:rPr>
          <w:rFonts w:ascii="Helvetica" w:hAnsi="Helvetica" w:cs="Arial"/>
          <w:sz w:val="20"/>
          <w:szCs w:val="20"/>
          <w:lang w:val="en-US"/>
        </w:rPr>
        <w:t>five</w:t>
      </w:r>
      <w:r w:rsidR="007F7895">
        <w:rPr>
          <w:rFonts w:ascii="Helvetica" w:hAnsi="Helvetica" w:cs="Arial"/>
          <w:sz w:val="20"/>
          <w:szCs w:val="20"/>
          <w:lang w:val="en-US"/>
        </w:rPr>
        <w:t>-week period</w:t>
      </w:r>
      <w:r w:rsidR="0036536A" w:rsidRPr="00D610C5">
        <w:rPr>
          <w:rFonts w:ascii="Helvetica" w:hAnsi="Helvetica" w:cs="Arial"/>
          <w:sz w:val="20"/>
          <w:szCs w:val="20"/>
          <w:lang w:val="en-US"/>
        </w:rPr>
        <w:t xml:space="preserve"> increased with increasing number </w:t>
      </w:r>
      <w:r w:rsidR="00D741DB" w:rsidRPr="00D610C5">
        <w:rPr>
          <w:rFonts w:ascii="Helvetica" w:hAnsi="Helvetica" w:cs="Arial"/>
          <w:sz w:val="20"/>
          <w:szCs w:val="20"/>
          <w:lang w:val="en-US"/>
        </w:rPr>
        <w:t>of communities</w:t>
      </w:r>
      <w:r w:rsidR="0036536A" w:rsidRPr="00D610C5">
        <w:rPr>
          <w:rFonts w:ascii="Helvetica" w:hAnsi="Helvetica" w:cs="Arial"/>
          <w:sz w:val="20"/>
          <w:szCs w:val="20"/>
          <w:lang w:val="en-US"/>
        </w:rPr>
        <w:t xml:space="preserve"> used as an inoculum (Figure 4).</w:t>
      </w:r>
      <w:r w:rsidR="00812AF9" w:rsidRPr="00D610C5">
        <w:rPr>
          <w:rFonts w:ascii="Helvetica" w:hAnsi="Helvetica" w:cs="Arial"/>
          <w:sz w:val="20"/>
          <w:szCs w:val="20"/>
          <w:lang w:val="en-US"/>
        </w:rPr>
        <w:t xml:space="preserve"> Th</w:t>
      </w:r>
      <w:r w:rsidR="005E0AFF">
        <w:rPr>
          <w:rFonts w:ascii="Helvetica" w:hAnsi="Helvetica" w:cs="Arial"/>
          <w:sz w:val="20"/>
          <w:szCs w:val="20"/>
          <w:lang w:val="en-US"/>
        </w:rPr>
        <w:t>e</w:t>
      </w:r>
      <w:r w:rsidR="00812AF9" w:rsidRPr="00D610C5">
        <w:rPr>
          <w:rFonts w:ascii="Helvetica" w:hAnsi="Helvetica" w:cs="Arial"/>
          <w:sz w:val="20"/>
          <w:szCs w:val="20"/>
          <w:lang w:val="en-US"/>
        </w:rPr>
        <w:t xml:space="preserve"> positive correlation between community function and the number of inoculating communities </w:t>
      </w:r>
      <w:r w:rsidR="00E90E78">
        <w:rPr>
          <w:rFonts w:ascii="Helvetica" w:hAnsi="Helvetica" w:cs="Arial"/>
          <w:sz w:val="20"/>
          <w:szCs w:val="20"/>
          <w:lang w:val="en-US"/>
        </w:rPr>
        <w:t xml:space="preserve">is </w:t>
      </w:r>
      <w:r w:rsidR="00812AF9" w:rsidRPr="00D610C5">
        <w:rPr>
          <w:rFonts w:ascii="Helvetica" w:hAnsi="Helvetica" w:cs="Arial"/>
          <w:sz w:val="20"/>
          <w:szCs w:val="20"/>
          <w:lang w:val="en-US"/>
        </w:rPr>
        <w:t xml:space="preserve">analogous to the commonly observed finding that community productivity </w:t>
      </w:r>
      <w:r w:rsidRPr="00D610C5">
        <w:rPr>
          <w:rFonts w:ascii="Helvetica" w:hAnsi="Helvetica" w:cs="Arial"/>
          <w:sz w:val="20"/>
          <w:szCs w:val="20"/>
          <w:lang w:val="en-US"/>
        </w:rPr>
        <w:t xml:space="preserve">increases </w:t>
      </w:r>
      <w:r w:rsidR="00812AF9" w:rsidRPr="00D610C5">
        <w:rPr>
          <w:rFonts w:ascii="Helvetica" w:hAnsi="Helvetica" w:cs="Arial"/>
          <w:sz w:val="20"/>
          <w:szCs w:val="20"/>
          <w:lang w:val="en-US"/>
        </w:rPr>
        <w:t xml:space="preserve">with increasing species diversity </w:t>
      </w:r>
      <w:r w:rsidR="00D741DB">
        <w:rPr>
          <w:rFonts w:ascii="Helvetica" w:hAnsi="Helvetica" w:cs="Arial"/>
          <w:sz w:val="20"/>
          <w:szCs w:val="20"/>
          <w:lang w:val="en-US"/>
        </w:rPr>
        <w:fldChar w:fldCharType="begin" w:fldLock="1"/>
      </w:r>
      <w:r w:rsidR="00D208A2">
        <w:rPr>
          <w:rFonts w:ascii="Helvetica" w:hAnsi="Helvetica" w:cs="Arial"/>
          <w:sz w:val="20"/>
          <w:szCs w:val="20"/>
          <w:lang w:val="en-US"/>
        </w:rPr>
        <w:instrText>ADDIN CSL_CITATION { "citationItems" : [ { "id" : "ITEM-1", "itemData" : { "author" : [ { "dropping-particle" : "", "family" : "Tilman", "given" : "D", "non-dropping-particle" : "", "parse-names" : false, "suffix" : "" }, { "dropping-particle" : "", "family" : "Lehman", "given" : "CL", "non-dropping-particle" : "", "parse-names" : false, "suffix" : "" } ], "container-title" : "Proceedings of the National Academy of Sciences of the United States of America", "id" : "ITEM-1", "issue" : "5", "issued" : { "date-parts" : [ [ "1997" ] ] }, "page" : "1857-1861", "title" : "Plant diversity and ecosystem productivity: theoretical considerations", "type" : "article-journal", "volume" : "94" }, "uris" : [ "http://www.mendeley.com/documents/?uuid=7c3249b5-760c-397f-9758-45565ae53e54" ] } ], "mendeley" : { "formattedCitation" : "(&lt;i&gt;20&lt;/i&gt;)", "plainTextFormattedCitation" : "(20)", "previouslyFormattedCitation" : "(&lt;i&gt;20&lt;/i&gt;)" }, "properties" : { "noteIndex" : 0 }, "schema" : "https://github.com/citation-style-language/schema/raw/master/csl-citation.json" }</w:instrText>
      </w:r>
      <w:r w:rsidR="00D741DB">
        <w:rPr>
          <w:rFonts w:ascii="Helvetica" w:hAnsi="Helvetica" w:cs="Arial"/>
          <w:sz w:val="20"/>
          <w:szCs w:val="20"/>
          <w:lang w:val="en-US"/>
        </w:rPr>
        <w:fldChar w:fldCharType="separate"/>
      </w:r>
      <w:r w:rsidR="00D208A2" w:rsidRPr="00D208A2">
        <w:rPr>
          <w:rFonts w:ascii="Helvetica" w:hAnsi="Helvetica" w:cs="Arial"/>
          <w:noProof/>
          <w:sz w:val="20"/>
          <w:szCs w:val="20"/>
          <w:lang w:val="en-US"/>
        </w:rPr>
        <w:t>(</w:t>
      </w:r>
      <w:r w:rsidR="00D208A2" w:rsidRPr="00D208A2">
        <w:rPr>
          <w:rFonts w:ascii="Helvetica" w:hAnsi="Helvetica" w:cs="Arial"/>
          <w:i/>
          <w:noProof/>
          <w:sz w:val="20"/>
          <w:szCs w:val="20"/>
          <w:lang w:val="en-US"/>
        </w:rPr>
        <w:t>20</w:t>
      </w:r>
      <w:r w:rsidR="00D208A2" w:rsidRPr="00D208A2">
        <w:rPr>
          <w:rFonts w:ascii="Helvetica" w:hAnsi="Helvetica" w:cs="Arial"/>
          <w:noProof/>
          <w:sz w:val="20"/>
          <w:szCs w:val="20"/>
          <w:lang w:val="en-US"/>
        </w:rPr>
        <w:t>)</w:t>
      </w:r>
      <w:r w:rsidR="00D741DB">
        <w:rPr>
          <w:rFonts w:ascii="Helvetica" w:hAnsi="Helvetica" w:cs="Arial"/>
          <w:sz w:val="20"/>
          <w:szCs w:val="20"/>
          <w:lang w:val="en-US"/>
        </w:rPr>
        <w:fldChar w:fldCharType="end"/>
      </w:r>
      <w:r w:rsidR="00BF6AEB">
        <w:rPr>
          <w:rFonts w:ascii="Helvetica" w:hAnsi="Helvetica" w:cs="Arial"/>
          <w:sz w:val="20"/>
          <w:szCs w:val="20"/>
          <w:lang w:val="en-US"/>
        </w:rPr>
        <w:t>.</w:t>
      </w:r>
      <w:r w:rsidR="009E2EE9">
        <w:rPr>
          <w:rFonts w:ascii="Helvetica" w:hAnsi="Helvetica" w:cs="Arial"/>
          <w:sz w:val="20"/>
          <w:szCs w:val="20"/>
          <w:lang w:val="en-US"/>
        </w:rPr>
        <w:t xml:space="preserve"> </w:t>
      </w:r>
      <w:r w:rsidR="00BF6AEB">
        <w:rPr>
          <w:rFonts w:ascii="Helvetica" w:hAnsi="Helvetica" w:cs="Arial"/>
          <w:sz w:val="20"/>
          <w:szCs w:val="20"/>
          <w:lang w:val="en-US"/>
        </w:rPr>
        <w:t xml:space="preserve">In </w:t>
      </w:r>
      <w:r w:rsidR="00360426">
        <w:rPr>
          <w:rFonts w:ascii="Helvetica" w:hAnsi="Helvetica" w:cs="Arial"/>
          <w:sz w:val="20"/>
          <w:szCs w:val="20"/>
          <w:lang w:val="en-US"/>
        </w:rPr>
        <w:t xml:space="preserve">our </w:t>
      </w:r>
      <w:r w:rsidR="00BF6AEB">
        <w:rPr>
          <w:rFonts w:ascii="Helvetica" w:hAnsi="Helvetica" w:cs="Arial"/>
          <w:sz w:val="20"/>
          <w:szCs w:val="20"/>
          <w:lang w:val="en-US"/>
        </w:rPr>
        <w:t xml:space="preserve">case, the mechanism underlying this positive relationship between the number of communities and productivity is a sampling effect: inoculating more communities increases the chance that the best performing community will be </w:t>
      </w:r>
      <w:r w:rsidR="009E1FA9">
        <w:rPr>
          <w:rFonts w:ascii="Helvetica" w:hAnsi="Helvetica" w:cs="Arial"/>
          <w:sz w:val="20"/>
          <w:szCs w:val="20"/>
          <w:lang w:val="en-US"/>
        </w:rPr>
        <w:t>present in the mix</w:t>
      </w:r>
      <w:r w:rsidR="00BF6AEB">
        <w:rPr>
          <w:rFonts w:ascii="Helvetica" w:hAnsi="Helvetica" w:cs="Arial"/>
          <w:sz w:val="20"/>
          <w:szCs w:val="20"/>
          <w:lang w:val="en-US"/>
        </w:rPr>
        <w:t>.</w:t>
      </w:r>
      <w:r w:rsidR="009E2EE9">
        <w:rPr>
          <w:rFonts w:ascii="Helvetica" w:hAnsi="Helvetica" w:cs="Arial"/>
          <w:sz w:val="20"/>
          <w:szCs w:val="20"/>
          <w:lang w:val="en-US"/>
        </w:rPr>
        <w:t xml:space="preserve"> </w:t>
      </w:r>
      <w:r w:rsidR="00BF6AEB">
        <w:rPr>
          <w:rFonts w:ascii="Helvetica" w:hAnsi="Helvetica" w:cs="Arial"/>
          <w:sz w:val="20"/>
          <w:szCs w:val="20"/>
          <w:lang w:val="en-US"/>
        </w:rPr>
        <w:t>However, g</w:t>
      </w:r>
      <w:r w:rsidR="009E1FA9">
        <w:rPr>
          <w:rFonts w:ascii="Helvetica" w:hAnsi="Helvetica" w:cs="Arial"/>
          <w:sz w:val="20"/>
          <w:szCs w:val="20"/>
          <w:lang w:val="en-US"/>
        </w:rPr>
        <w:t>i</w:t>
      </w:r>
      <w:r w:rsidR="00BF6AEB">
        <w:rPr>
          <w:rFonts w:ascii="Helvetica" w:hAnsi="Helvetica" w:cs="Arial"/>
          <w:sz w:val="20"/>
          <w:szCs w:val="20"/>
          <w:lang w:val="en-US"/>
        </w:rPr>
        <w:t>ven that domination of the mixture by one community was not complete, it is possible that mixing communities could increase performance beyond that of the maximum of single communities</w:t>
      </w:r>
      <w:r w:rsidR="009E1FA9">
        <w:rPr>
          <w:rFonts w:ascii="Helvetica" w:hAnsi="Helvetica" w:cs="Arial"/>
          <w:sz w:val="20"/>
          <w:szCs w:val="20"/>
          <w:lang w:val="en-US"/>
        </w:rPr>
        <w:t xml:space="preserve"> in some circumstances.</w:t>
      </w:r>
    </w:p>
    <w:p w:rsidR="004C38B0" w:rsidRPr="004B4698" w:rsidRDefault="004C38B0">
      <w:pPr>
        <w:spacing w:line="480" w:lineRule="auto"/>
        <w:jc w:val="both"/>
        <w:rPr>
          <w:rFonts w:ascii="Helvetica" w:hAnsi="Helvetica"/>
          <w:sz w:val="20"/>
          <w:szCs w:val="20"/>
        </w:rPr>
      </w:pPr>
    </w:p>
    <w:p w:rsidR="004C38B0" w:rsidRPr="00D610C5" w:rsidRDefault="004C38B0">
      <w:pPr>
        <w:widowControl w:val="0"/>
        <w:autoSpaceDE w:val="0"/>
        <w:autoSpaceDN w:val="0"/>
        <w:adjustRightInd w:val="0"/>
        <w:spacing w:line="480" w:lineRule="auto"/>
        <w:jc w:val="both"/>
        <w:rPr>
          <w:rFonts w:ascii="Helvetica" w:hAnsi="Helvetica" w:cs="Arial"/>
          <w:sz w:val="20"/>
          <w:szCs w:val="20"/>
          <w:lang w:val="en-US"/>
        </w:rPr>
      </w:pPr>
    </w:p>
    <w:p w:rsidR="005B1824" w:rsidRDefault="0063323F" w:rsidP="00DE70D3">
      <w:pPr>
        <w:widowControl w:val="0"/>
        <w:autoSpaceDE w:val="0"/>
        <w:autoSpaceDN w:val="0"/>
        <w:adjustRightInd w:val="0"/>
        <w:spacing w:line="480" w:lineRule="auto"/>
        <w:jc w:val="both"/>
        <w:rPr>
          <w:rFonts w:ascii="Helvetica" w:hAnsi="Helvetica" w:cs="Arial"/>
          <w:sz w:val="20"/>
          <w:szCs w:val="20"/>
          <w:lang w:val="en-US"/>
        </w:rPr>
      </w:pPr>
      <w:r w:rsidRPr="00D610C5">
        <w:rPr>
          <w:rFonts w:ascii="Helvetica" w:hAnsi="Helvetica" w:cs="Arial"/>
          <w:sz w:val="20"/>
          <w:szCs w:val="20"/>
          <w:lang w:val="en-US"/>
        </w:rPr>
        <w:t xml:space="preserve">Here, we have shown that </w:t>
      </w:r>
      <w:r w:rsidR="00E57D84">
        <w:rPr>
          <w:rFonts w:ascii="Helvetica" w:hAnsi="Helvetica" w:cs="Arial"/>
          <w:sz w:val="20"/>
          <w:szCs w:val="20"/>
          <w:lang w:val="en-US"/>
        </w:rPr>
        <w:t>coalescence of</w:t>
      </w:r>
      <w:r w:rsidRPr="00D610C5">
        <w:rPr>
          <w:rFonts w:ascii="Helvetica" w:hAnsi="Helvetica" w:cs="Arial"/>
          <w:sz w:val="20"/>
          <w:szCs w:val="20"/>
          <w:lang w:val="en-US"/>
        </w:rPr>
        <w:t xml:space="preserve"> microbial communities results in </w:t>
      </w:r>
      <w:r w:rsidR="009E1FA9">
        <w:rPr>
          <w:rFonts w:ascii="Helvetica" w:hAnsi="Helvetica" w:cs="Arial"/>
          <w:sz w:val="20"/>
          <w:szCs w:val="20"/>
          <w:lang w:val="en-US"/>
        </w:rPr>
        <w:t>dominance of a</w:t>
      </w:r>
      <w:r w:rsidRPr="00D610C5">
        <w:rPr>
          <w:rFonts w:ascii="Helvetica" w:hAnsi="Helvetica" w:cs="Arial"/>
          <w:sz w:val="20"/>
          <w:szCs w:val="20"/>
          <w:lang w:val="en-US"/>
        </w:rPr>
        <w:t xml:space="preserve"> single community, and that the </w:t>
      </w:r>
      <w:r w:rsidR="009E1FA9">
        <w:rPr>
          <w:rFonts w:ascii="Helvetica" w:hAnsi="Helvetica" w:cs="Arial"/>
          <w:sz w:val="20"/>
          <w:szCs w:val="20"/>
          <w:lang w:val="en-US"/>
        </w:rPr>
        <w:t>dominant</w:t>
      </w:r>
      <w:r w:rsidRPr="00D610C5">
        <w:rPr>
          <w:rFonts w:ascii="Helvetica" w:hAnsi="Helvetica" w:cs="Arial"/>
          <w:sz w:val="20"/>
          <w:szCs w:val="20"/>
          <w:lang w:val="en-US"/>
        </w:rPr>
        <w:t xml:space="preserve"> community can be predicted from its </w:t>
      </w:r>
      <w:r w:rsidR="007C027D" w:rsidRPr="00D610C5">
        <w:rPr>
          <w:rFonts w:ascii="Helvetica" w:hAnsi="Helvetica" w:cs="Arial"/>
          <w:sz w:val="20"/>
          <w:szCs w:val="20"/>
          <w:lang w:val="en-US"/>
        </w:rPr>
        <w:t xml:space="preserve">original </w:t>
      </w:r>
      <w:r w:rsidRPr="00D610C5">
        <w:rPr>
          <w:rFonts w:ascii="Helvetica" w:hAnsi="Helvetica" w:cs="Arial"/>
          <w:sz w:val="20"/>
          <w:szCs w:val="20"/>
          <w:lang w:val="en-US"/>
        </w:rPr>
        <w:t>productivity</w:t>
      </w:r>
      <w:proofErr w:type="gramStart"/>
      <w:r w:rsidRPr="00D610C5">
        <w:rPr>
          <w:rFonts w:ascii="Helvetica" w:hAnsi="Helvetica" w:cs="Arial"/>
          <w:sz w:val="20"/>
          <w:szCs w:val="20"/>
          <w:lang w:val="en-US"/>
        </w:rPr>
        <w:t>.</w:t>
      </w:r>
      <w:r w:rsidR="00FD5E88">
        <w:rPr>
          <w:rFonts w:ascii="Helvetica" w:hAnsi="Helvetica" w:cs="Arial"/>
          <w:sz w:val="20"/>
          <w:szCs w:val="20"/>
          <w:lang w:val="en-US"/>
        </w:rPr>
        <w:t>.</w:t>
      </w:r>
      <w:proofErr w:type="gramEnd"/>
      <w:r w:rsidR="0078184C" w:rsidRPr="0078184C">
        <w:rPr>
          <w:rFonts w:ascii="Helvetica" w:hAnsi="Helvetica" w:cs="Arial"/>
          <w:sz w:val="20"/>
          <w:szCs w:val="20"/>
          <w:lang w:val="en-US"/>
        </w:rPr>
        <w:t xml:space="preserve"> </w:t>
      </w:r>
      <w:r w:rsidR="0078184C">
        <w:rPr>
          <w:rFonts w:ascii="Helvetica" w:hAnsi="Helvetica" w:cs="Arial"/>
          <w:sz w:val="20"/>
          <w:szCs w:val="20"/>
          <w:lang w:val="en-US"/>
        </w:rPr>
        <w:t>These findings will have broad relevance to microbial communities, because the mechanism underlying the result relies on rules that underpin our understanding of community ecology: “niche-packed” communities use resources more fully and are harder to invade</w:t>
      </w:r>
      <w:r w:rsidR="00E602A3">
        <w:rPr>
          <w:rFonts w:ascii="Helvetica" w:hAnsi="Helvetica" w:cs="Arial"/>
          <w:sz w:val="20"/>
          <w:szCs w:val="20"/>
          <w:lang w:val="en-US"/>
        </w:rPr>
        <w:fldChar w:fldCharType="begin" w:fldLock="1"/>
      </w:r>
      <w:r w:rsidR="00E602A3">
        <w:rPr>
          <w:rFonts w:ascii="Helvetica" w:hAnsi="Helvetica" w:cs="Arial"/>
          <w:sz w:val="20"/>
          <w:szCs w:val="20"/>
          <w:lang w:val="en-US"/>
        </w:rPr>
        <w:instrText>ADDIN CSL_CITATION { "citationItems" : [ { "id" : "ITEM-1", "itemData" : { "DOI" : "10.7554/eLife.15747", "ISSN" : "2050-084X", "abstract" : "Recent work draws attention to community-community encounters ('coalescence') as likely an important factor shaping natural ecosystems. This work builds on MacArthur\u2019s classic model of competitive coexistence to investigate such community-level competition in a minimal theoretical setting. It is shown that the ability of a species to survive a coalescence event is best predicted by a community-level 'fitness' of its native community rather than the intrinsic performance of the species itself. The model presented here allows formalizing a macroscopic perspective whereby a community harboring organisms at varying abundances becomes equivalent to a single organism expressing genes at different levels. While most natural communities do not satisfy the strict criteria of multicellularity developed by multi-level selection theory, the effective cohesion described here is a generic consequence of resource partitioning, requires no cooperative interactions, and can be expected to be widespread in microbial ecosystems.", "author" : [ { "dropping-particle" : "", "family" : "Tikhonov", "given" : "Mikhail", "non-dropping-particle" : "", "parse-names" : false, "suffix" : "" } ], "container-title" : "eLife", "id" : "ITEM-1", "issued" : { "date-parts" : [ [ "2016", "6", "16" ] ] }, "page" : "e15747", "title" : "Community-level cohesion without cooperation", "type" : "article-journal", "volume" : "5" }, "uris" : [ "http://www.mendeley.com/documents/?uuid=47189415-ef2f-3e96-81e0-030db288925e" ] }, { "id" : "ITEM-2", "itemData" : { "author" : [ { "dropping-particle" : "", "family" : "Gardner", "given" : "A", "non-dropping-particle" : "", "parse-names" : false, "suffix" : "" }, { "dropping-particle" : "", "family" : "Grafen", "given" : "A", "non-dropping-particle" : "", "parse-names" : false, "suffix" : "" } ], "container-title" : "Journal of Evolutionary Biology", "id" : "ITEM-2", "issue" : "4", "issued" : { "date-parts" : [ [ "2009" ] ] }, "page" : "659-671", "title" : "Capturing the superorganism: a formal theory of group adaptation", "type" : "article-journal", "volume" : "22" }, "uris" : [ "http://www.mendeley.com/documents/?uuid=12f2fde4-dba2-3edb-aa52-cf09155fc52e" ] }, { "id" : "ITEM-3", "itemData" : { "ISSN" : "0036-8075", "PMID" : "10797006", "abstract" : "In a California riparian system, the most diverse natural assemblages are the most invaded by exotic plants. A direct in situ manipulation of local diversity and a seed addition experiment showed that these patterns emerge despite the intrinsic negative effects of diversity on invasions. The results suggest that species loss at small scales may reduce invasion resistance. At community-wide scales, the overwhelming effects of ecological factors spatially covarying with diversity, such as propagule supply, make the most diverse communities most likely to be invaded.", "author" : [ { "dropping-particle" : "", "family" : "Levine", "given" : "J M", "non-dropping-particle" : "", "parse-names" : false, "suffix" : "" } ], "container-title" : "Science (New York, N.Y.)", "id" : "ITEM-3", "issue" : "5467", "issued" : { "date-parts" : [ [ "2000", "5", "5" ] ] }, "page" : "852-4", "title" : "Species diversity and biological invasions: relating local process to community pattern.", "type" : "article-journal", "volume" : "288" }, "uris" : [ "http://www.mendeley.com/documents/?uuid=f2a3d480-3eef-3e99-afbf-5b4d50a64a82" ] } ], "mendeley" : { "formattedCitation" : "(&lt;i&gt;9&lt;/i&gt;, &lt;i&gt;16&lt;/i&gt;, &lt;i&gt;17&lt;/i&gt;)", "plainTextFormattedCitation" : "(9, 16, 17)", "previouslyFormattedCitation" : "(&lt;i&gt;9&lt;/i&gt;, &lt;i&gt;16&lt;/i&gt;)" }, "properties" : { "noteIndex" : 0 }, "schema" : "https://github.com/citation-style-language/schema/raw/master/csl-citation.json" }</w:instrText>
      </w:r>
      <w:r w:rsidR="00E602A3">
        <w:rPr>
          <w:rFonts w:ascii="Helvetica" w:hAnsi="Helvetica" w:cs="Arial"/>
          <w:sz w:val="20"/>
          <w:szCs w:val="20"/>
          <w:lang w:val="en-US"/>
        </w:rPr>
        <w:fldChar w:fldCharType="separate"/>
      </w:r>
      <w:r w:rsidR="00E602A3" w:rsidRPr="00E602A3">
        <w:rPr>
          <w:rFonts w:ascii="Helvetica" w:hAnsi="Helvetica" w:cs="Arial"/>
          <w:noProof/>
          <w:sz w:val="20"/>
          <w:szCs w:val="20"/>
          <w:lang w:val="en-US"/>
        </w:rPr>
        <w:t>(</w:t>
      </w:r>
      <w:r w:rsidR="00E602A3" w:rsidRPr="00E602A3">
        <w:rPr>
          <w:rFonts w:ascii="Helvetica" w:hAnsi="Helvetica" w:cs="Arial"/>
          <w:i/>
          <w:noProof/>
          <w:sz w:val="20"/>
          <w:szCs w:val="20"/>
          <w:lang w:val="en-US"/>
        </w:rPr>
        <w:t>9</w:t>
      </w:r>
      <w:r w:rsidR="00E602A3" w:rsidRPr="00E602A3">
        <w:rPr>
          <w:rFonts w:ascii="Helvetica" w:hAnsi="Helvetica" w:cs="Arial"/>
          <w:noProof/>
          <w:sz w:val="20"/>
          <w:szCs w:val="20"/>
          <w:lang w:val="en-US"/>
        </w:rPr>
        <w:t xml:space="preserve">, </w:t>
      </w:r>
      <w:r w:rsidR="00E602A3" w:rsidRPr="00E602A3">
        <w:rPr>
          <w:rFonts w:ascii="Helvetica" w:hAnsi="Helvetica" w:cs="Arial"/>
          <w:i/>
          <w:noProof/>
          <w:sz w:val="20"/>
          <w:szCs w:val="20"/>
          <w:lang w:val="en-US"/>
        </w:rPr>
        <w:t>16</w:t>
      </w:r>
      <w:r w:rsidR="00E602A3" w:rsidRPr="00E602A3">
        <w:rPr>
          <w:rFonts w:ascii="Helvetica" w:hAnsi="Helvetica" w:cs="Arial"/>
          <w:noProof/>
          <w:sz w:val="20"/>
          <w:szCs w:val="20"/>
          <w:lang w:val="en-US"/>
        </w:rPr>
        <w:t xml:space="preserve">, </w:t>
      </w:r>
      <w:r w:rsidR="00E602A3" w:rsidRPr="00E602A3">
        <w:rPr>
          <w:rFonts w:ascii="Helvetica" w:hAnsi="Helvetica" w:cs="Arial"/>
          <w:i/>
          <w:noProof/>
          <w:sz w:val="20"/>
          <w:szCs w:val="20"/>
          <w:lang w:val="en-US"/>
        </w:rPr>
        <w:t>17</w:t>
      </w:r>
      <w:r w:rsidR="00E602A3" w:rsidRPr="00E602A3">
        <w:rPr>
          <w:rFonts w:ascii="Helvetica" w:hAnsi="Helvetica" w:cs="Arial"/>
          <w:noProof/>
          <w:sz w:val="20"/>
          <w:szCs w:val="20"/>
          <w:lang w:val="en-US"/>
        </w:rPr>
        <w:t>)</w:t>
      </w:r>
      <w:r w:rsidR="00E602A3">
        <w:rPr>
          <w:rFonts w:ascii="Helvetica" w:hAnsi="Helvetica" w:cs="Arial"/>
          <w:sz w:val="20"/>
          <w:szCs w:val="20"/>
          <w:lang w:val="en-US"/>
        </w:rPr>
        <w:fldChar w:fldCharType="end"/>
      </w:r>
      <w:r w:rsidR="0078184C">
        <w:rPr>
          <w:rFonts w:ascii="Helvetica" w:hAnsi="Helvetica" w:cs="Arial"/>
          <w:sz w:val="20"/>
          <w:szCs w:val="20"/>
          <w:lang w:val="en-US"/>
        </w:rPr>
        <w:t xml:space="preserve">. </w:t>
      </w:r>
      <w:r w:rsidRPr="00D610C5">
        <w:rPr>
          <w:rFonts w:ascii="Helvetica" w:hAnsi="Helvetica" w:cs="Arial"/>
          <w:sz w:val="20"/>
          <w:szCs w:val="20"/>
          <w:lang w:val="en-US"/>
        </w:rPr>
        <w:t>Moreover</w:t>
      </w:r>
      <w:r w:rsidR="00B904EF" w:rsidRPr="00D610C5">
        <w:rPr>
          <w:rFonts w:ascii="Helvetica" w:hAnsi="Helvetica" w:cs="Arial"/>
          <w:sz w:val="20"/>
          <w:szCs w:val="20"/>
          <w:lang w:val="en-US"/>
        </w:rPr>
        <w:t>, we have identified a way to sign</w:t>
      </w:r>
      <w:r w:rsidRPr="00D610C5">
        <w:rPr>
          <w:rFonts w:ascii="Helvetica" w:hAnsi="Helvetica" w:cs="Arial"/>
          <w:sz w:val="20"/>
          <w:szCs w:val="20"/>
          <w:lang w:val="en-US"/>
        </w:rPr>
        <w:t>i</w:t>
      </w:r>
      <w:r w:rsidR="00B904EF" w:rsidRPr="00D610C5">
        <w:rPr>
          <w:rFonts w:ascii="Helvetica" w:hAnsi="Helvetica" w:cs="Arial"/>
          <w:sz w:val="20"/>
          <w:szCs w:val="20"/>
          <w:lang w:val="en-US"/>
        </w:rPr>
        <w:t>fic</w:t>
      </w:r>
      <w:r w:rsidRPr="00D610C5">
        <w:rPr>
          <w:rFonts w:ascii="Helvetica" w:hAnsi="Helvetica" w:cs="Arial"/>
          <w:sz w:val="20"/>
          <w:szCs w:val="20"/>
          <w:lang w:val="en-US"/>
        </w:rPr>
        <w:t>antly</w:t>
      </w:r>
      <w:r w:rsidR="00B904EF" w:rsidRPr="00D610C5">
        <w:rPr>
          <w:rFonts w:ascii="Helvetica" w:hAnsi="Helvetica" w:cs="Arial"/>
          <w:sz w:val="20"/>
          <w:szCs w:val="20"/>
          <w:lang w:val="en-US"/>
        </w:rPr>
        <w:t xml:space="preserve"> improve </w:t>
      </w:r>
      <w:r w:rsidRPr="00D610C5">
        <w:rPr>
          <w:rFonts w:ascii="Helvetica" w:hAnsi="Helvetica" w:cs="Arial"/>
          <w:sz w:val="20"/>
          <w:szCs w:val="20"/>
          <w:lang w:val="en-US"/>
        </w:rPr>
        <w:t>methane yield</w:t>
      </w:r>
      <w:r w:rsidR="00B904EF" w:rsidRPr="00D610C5">
        <w:rPr>
          <w:rFonts w:ascii="Helvetica" w:hAnsi="Helvetica" w:cs="Arial"/>
          <w:sz w:val="20"/>
          <w:szCs w:val="20"/>
          <w:lang w:val="en-US"/>
        </w:rPr>
        <w:t xml:space="preserve"> dur</w:t>
      </w:r>
      <w:r w:rsidRPr="00D610C5">
        <w:rPr>
          <w:rFonts w:ascii="Helvetica" w:hAnsi="Helvetica" w:cs="Arial"/>
          <w:sz w:val="20"/>
          <w:szCs w:val="20"/>
          <w:lang w:val="en-US"/>
        </w:rPr>
        <w:t>i</w:t>
      </w:r>
      <w:r w:rsidR="00B904EF" w:rsidRPr="00D610C5">
        <w:rPr>
          <w:rFonts w:ascii="Helvetica" w:hAnsi="Helvetica" w:cs="Arial"/>
          <w:sz w:val="20"/>
          <w:szCs w:val="20"/>
          <w:lang w:val="en-US"/>
        </w:rPr>
        <w:t xml:space="preserve">ng </w:t>
      </w:r>
      <w:r w:rsidR="004842C7" w:rsidRPr="00D610C5">
        <w:rPr>
          <w:rFonts w:ascii="Helvetica" w:hAnsi="Helvetica" w:cs="Arial"/>
          <w:sz w:val="20"/>
          <w:szCs w:val="20"/>
          <w:lang w:val="en-US"/>
        </w:rPr>
        <w:t>anaerobic</w:t>
      </w:r>
      <w:r w:rsidR="00B904EF" w:rsidRPr="00D610C5">
        <w:rPr>
          <w:rFonts w:ascii="Helvetica" w:hAnsi="Helvetica" w:cs="Arial"/>
          <w:sz w:val="20"/>
          <w:szCs w:val="20"/>
          <w:lang w:val="en-US"/>
        </w:rPr>
        <w:t xml:space="preserve"> </w:t>
      </w:r>
      <w:r w:rsidR="004842C7" w:rsidRPr="00D610C5">
        <w:rPr>
          <w:rFonts w:ascii="Helvetica" w:hAnsi="Helvetica" w:cs="Arial"/>
          <w:sz w:val="20"/>
          <w:szCs w:val="20"/>
          <w:lang w:val="en-US"/>
        </w:rPr>
        <w:t>digestion</w:t>
      </w:r>
      <w:r w:rsidRPr="00D610C5">
        <w:rPr>
          <w:rFonts w:ascii="Helvetica" w:hAnsi="Helvetica" w:cs="Arial"/>
          <w:sz w:val="20"/>
          <w:szCs w:val="20"/>
          <w:lang w:val="en-US"/>
        </w:rPr>
        <w:t>:</w:t>
      </w:r>
      <w:r w:rsidR="00B904EF" w:rsidRPr="00D610C5">
        <w:rPr>
          <w:rFonts w:ascii="Helvetica" w:hAnsi="Helvetica" w:cs="Arial"/>
          <w:sz w:val="20"/>
          <w:szCs w:val="20"/>
          <w:lang w:val="en-US"/>
        </w:rPr>
        <w:t xml:space="preserve"> </w:t>
      </w:r>
      <w:r w:rsidRPr="00D610C5">
        <w:rPr>
          <w:rFonts w:ascii="Helvetica" w:hAnsi="Helvetica" w:cs="Arial"/>
          <w:sz w:val="20"/>
          <w:szCs w:val="20"/>
          <w:lang w:val="en-US"/>
        </w:rPr>
        <w:t>inoculate digest</w:t>
      </w:r>
      <w:r w:rsidR="004842C7">
        <w:rPr>
          <w:rFonts w:ascii="Helvetica" w:hAnsi="Helvetica" w:cs="Arial"/>
          <w:sz w:val="20"/>
          <w:szCs w:val="20"/>
          <w:lang w:val="en-US"/>
        </w:rPr>
        <w:t>e</w:t>
      </w:r>
      <w:r w:rsidRPr="00D610C5">
        <w:rPr>
          <w:rFonts w:ascii="Helvetica" w:hAnsi="Helvetica" w:cs="Arial"/>
          <w:sz w:val="20"/>
          <w:szCs w:val="20"/>
          <w:lang w:val="en-US"/>
        </w:rPr>
        <w:t>rs</w:t>
      </w:r>
      <w:r w:rsidR="00B904EF" w:rsidRPr="00D610C5">
        <w:rPr>
          <w:rFonts w:ascii="Helvetica" w:hAnsi="Helvetica" w:cs="Arial"/>
          <w:sz w:val="20"/>
          <w:szCs w:val="20"/>
          <w:lang w:val="en-US"/>
        </w:rPr>
        <w:t xml:space="preserve"> with a </w:t>
      </w:r>
      <w:r w:rsidR="00E90E78">
        <w:rPr>
          <w:rFonts w:ascii="Helvetica" w:hAnsi="Helvetica" w:cs="Arial"/>
          <w:sz w:val="20"/>
          <w:szCs w:val="20"/>
          <w:lang w:val="en-US"/>
        </w:rPr>
        <w:t xml:space="preserve">broad </w:t>
      </w:r>
      <w:r w:rsidR="00B904EF" w:rsidRPr="00D610C5">
        <w:rPr>
          <w:rFonts w:ascii="Helvetica" w:hAnsi="Helvetica" w:cs="Arial"/>
          <w:sz w:val="20"/>
          <w:szCs w:val="20"/>
          <w:lang w:val="en-US"/>
        </w:rPr>
        <w:t>r</w:t>
      </w:r>
      <w:r w:rsidRPr="00D610C5">
        <w:rPr>
          <w:rFonts w:ascii="Helvetica" w:hAnsi="Helvetica" w:cs="Arial"/>
          <w:sz w:val="20"/>
          <w:szCs w:val="20"/>
          <w:lang w:val="en-US"/>
        </w:rPr>
        <w:t>ang</w:t>
      </w:r>
      <w:r w:rsidR="00B904EF" w:rsidRPr="00D610C5">
        <w:rPr>
          <w:rFonts w:ascii="Helvetica" w:hAnsi="Helvetica" w:cs="Arial"/>
          <w:sz w:val="20"/>
          <w:szCs w:val="20"/>
          <w:lang w:val="en-US"/>
        </w:rPr>
        <w:t xml:space="preserve">e of </w:t>
      </w:r>
      <w:r w:rsidR="00E57D84">
        <w:rPr>
          <w:rFonts w:ascii="Helvetica" w:hAnsi="Helvetica" w:cs="Arial"/>
          <w:sz w:val="20"/>
          <w:szCs w:val="20"/>
          <w:lang w:val="en-US"/>
        </w:rPr>
        <w:t>microbial</w:t>
      </w:r>
      <w:r w:rsidR="00E57D84" w:rsidRPr="00D610C5">
        <w:rPr>
          <w:rFonts w:ascii="Helvetica" w:hAnsi="Helvetica" w:cs="Arial"/>
          <w:sz w:val="20"/>
          <w:szCs w:val="20"/>
          <w:lang w:val="en-US"/>
        </w:rPr>
        <w:t xml:space="preserve"> </w:t>
      </w:r>
      <w:r w:rsidR="00B904EF" w:rsidRPr="00D610C5">
        <w:rPr>
          <w:rFonts w:ascii="Helvetica" w:hAnsi="Helvetica" w:cs="Arial"/>
          <w:sz w:val="20"/>
          <w:szCs w:val="20"/>
          <w:lang w:val="en-US"/>
        </w:rPr>
        <w:t>communities</w:t>
      </w:r>
      <w:r w:rsidR="0078184C">
        <w:rPr>
          <w:rFonts w:ascii="Helvetica" w:hAnsi="Helvetica" w:cs="Arial"/>
          <w:sz w:val="20"/>
          <w:szCs w:val="20"/>
          <w:lang w:val="en-US"/>
        </w:rPr>
        <w:t>, and the best performing community will dominate.</w:t>
      </w:r>
      <w:r w:rsidR="00285C67">
        <w:rPr>
          <w:rFonts w:ascii="Helvetica" w:hAnsi="Helvetica" w:cs="Arial"/>
          <w:sz w:val="20"/>
          <w:szCs w:val="20"/>
          <w:lang w:val="en-US"/>
        </w:rPr>
        <w:t xml:space="preserve"> </w:t>
      </w:r>
      <w:r w:rsidR="00B26907">
        <w:rPr>
          <w:rFonts w:ascii="Helvetica" w:hAnsi="Helvetica" w:cs="Arial"/>
          <w:sz w:val="20"/>
          <w:szCs w:val="20"/>
          <w:lang w:val="en-US"/>
        </w:rPr>
        <w:t>Given that resource use efficiency is often a desirable property of microbial communities, t</w:t>
      </w:r>
      <w:r w:rsidR="00B904EF" w:rsidRPr="00D610C5">
        <w:rPr>
          <w:rFonts w:ascii="Helvetica" w:hAnsi="Helvetica" w:cs="Arial"/>
          <w:sz w:val="20"/>
          <w:szCs w:val="20"/>
          <w:lang w:val="en-US"/>
        </w:rPr>
        <w:t>his approach could</w:t>
      </w:r>
      <w:r w:rsidRPr="00D610C5">
        <w:rPr>
          <w:rFonts w:ascii="Helvetica" w:hAnsi="Helvetica" w:cs="Arial"/>
          <w:sz w:val="20"/>
          <w:szCs w:val="20"/>
          <w:lang w:val="en-US"/>
        </w:rPr>
        <w:t xml:space="preserve"> </w:t>
      </w:r>
      <w:r w:rsidR="00B904EF" w:rsidRPr="00D610C5">
        <w:rPr>
          <w:rFonts w:ascii="Helvetica" w:hAnsi="Helvetica" w:cs="Arial"/>
          <w:sz w:val="20"/>
          <w:szCs w:val="20"/>
          <w:lang w:val="en-US"/>
        </w:rPr>
        <w:t xml:space="preserve">be applied </w:t>
      </w:r>
      <w:r w:rsidRPr="00D610C5">
        <w:rPr>
          <w:rFonts w:ascii="Helvetica" w:hAnsi="Helvetica" w:cs="Arial"/>
          <w:sz w:val="20"/>
          <w:szCs w:val="20"/>
          <w:lang w:val="en-US"/>
        </w:rPr>
        <w:t>to a range</w:t>
      </w:r>
      <w:r w:rsidR="00B904EF" w:rsidRPr="00D610C5">
        <w:rPr>
          <w:rFonts w:ascii="Helvetica" w:hAnsi="Helvetica" w:cs="Arial"/>
          <w:sz w:val="20"/>
          <w:szCs w:val="20"/>
          <w:lang w:val="en-US"/>
        </w:rPr>
        <w:t xml:space="preserve"> of biotechnological processes d</w:t>
      </w:r>
      <w:r w:rsidRPr="00D610C5">
        <w:rPr>
          <w:rFonts w:ascii="Helvetica" w:hAnsi="Helvetica" w:cs="Arial"/>
          <w:sz w:val="20"/>
          <w:szCs w:val="20"/>
          <w:lang w:val="en-US"/>
        </w:rPr>
        <w:t>riven</w:t>
      </w:r>
      <w:r w:rsidR="00B904EF" w:rsidRPr="00D610C5">
        <w:rPr>
          <w:rFonts w:ascii="Helvetica" w:hAnsi="Helvetica" w:cs="Arial"/>
          <w:sz w:val="20"/>
          <w:szCs w:val="20"/>
          <w:lang w:val="en-US"/>
        </w:rPr>
        <w:t xml:space="preserve"> by m</w:t>
      </w:r>
      <w:r w:rsidRPr="00D610C5">
        <w:rPr>
          <w:rFonts w:ascii="Helvetica" w:hAnsi="Helvetica" w:cs="Arial"/>
          <w:sz w:val="20"/>
          <w:szCs w:val="20"/>
          <w:lang w:val="en-US"/>
        </w:rPr>
        <w:t xml:space="preserve">icrobial </w:t>
      </w:r>
      <w:r w:rsidR="00B904EF" w:rsidRPr="00D610C5">
        <w:rPr>
          <w:rFonts w:ascii="Helvetica" w:hAnsi="Helvetica" w:cs="Arial"/>
          <w:sz w:val="20"/>
          <w:szCs w:val="20"/>
          <w:lang w:val="en-US"/>
        </w:rPr>
        <w:t>communities</w:t>
      </w:r>
      <w:r w:rsidR="00896167">
        <w:rPr>
          <w:rFonts w:ascii="Helvetica" w:hAnsi="Helvetica" w:cs="Arial"/>
          <w:sz w:val="20"/>
          <w:szCs w:val="20"/>
          <w:lang w:val="en-US"/>
        </w:rPr>
        <w:t xml:space="preserve">, as well as to manipulate </w:t>
      </w:r>
      <w:proofErr w:type="spellStart"/>
      <w:r w:rsidR="00896167">
        <w:rPr>
          <w:rFonts w:ascii="Helvetica" w:hAnsi="Helvetica" w:cs="Arial"/>
          <w:sz w:val="20"/>
          <w:szCs w:val="20"/>
          <w:lang w:val="en-US"/>
        </w:rPr>
        <w:t>microbiomes</w:t>
      </w:r>
      <w:proofErr w:type="spellEnd"/>
      <w:r w:rsidR="00896167">
        <w:rPr>
          <w:rFonts w:ascii="Helvetica" w:hAnsi="Helvetica" w:cs="Arial"/>
          <w:sz w:val="20"/>
          <w:szCs w:val="20"/>
          <w:lang w:val="en-US"/>
        </w:rPr>
        <w:t xml:space="preserve"> in clinical and agricultural contexts</w:t>
      </w:r>
      <w:r w:rsidR="005B1824">
        <w:rPr>
          <w:rFonts w:ascii="Helvetica" w:hAnsi="Helvetica" w:cs="Arial"/>
          <w:sz w:val="20"/>
          <w:szCs w:val="20"/>
          <w:lang w:val="en-US"/>
        </w:rPr>
        <w:t>.</w:t>
      </w:r>
    </w:p>
    <w:p w:rsidR="00E90E78" w:rsidRDefault="00E90E78" w:rsidP="006574D9">
      <w:pPr>
        <w:spacing w:line="480" w:lineRule="auto"/>
        <w:jc w:val="both"/>
        <w:rPr>
          <w:rFonts w:ascii="Helvetica" w:hAnsi="Helvetica" w:cs="Arial"/>
          <w:sz w:val="20"/>
          <w:szCs w:val="20"/>
          <w:lang w:val="en-US"/>
        </w:rPr>
      </w:pPr>
    </w:p>
    <w:p w:rsidR="00FD5E88" w:rsidRDefault="00FD5E88" w:rsidP="006574D9">
      <w:pPr>
        <w:spacing w:line="480" w:lineRule="auto"/>
        <w:jc w:val="both"/>
        <w:rPr>
          <w:rFonts w:ascii="Helvetica" w:hAnsi="Helvetica" w:cs="Arial"/>
          <w:sz w:val="20"/>
          <w:szCs w:val="20"/>
          <w:lang w:val="en-US"/>
        </w:rPr>
      </w:pPr>
      <w:r>
        <w:rPr>
          <w:rFonts w:ascii="Helvetica" w:hAnsi="Helvetica" w:cs="Arial"/>
          <w:sz w:val="20"/>
          <w:szCs w:val="20"/>
          <w:lang w:val="en-US"/>
        </w:rPr>
        <w:t>References:</w:t>
      </w:r>
    </w:p>
    <w:p w:rsidR="00FE4229" w:rsidRDefault="00FE4229" w:rsidP="006574D9">
      <w:pPr>
        <w:spacing w:line="480" w:lineRule="auto"/>
        <w:jc w:val="both"/>
        <w:rPr>
          <w:rFonts w:ascii="Helvetica" w:hAnsi="Helvetica" w:cs="Arial"/>
          <w:sz w:val="20"/>
          <w:szCs w:val="20"/>
          <w:lang w:val="en-US"/>
        </w:rPr>
      </w:pPr>
    </w:p>
    <w:p w:rsidR="00E602A3" w:rsidRPr="00E602A3" w:rsidRDefault="00FD5E88" w:rsidP="00E602A3">
      <w:pPr>
        <w:widowControl w:val="0"/>
        <w:autoSpaceDE w:val="0"/>
        <w:autoSpaceDN w:val="0"/>
        <w:adjustRightInd w:val="0"/>
        <w:spacing w:line="480" w:lineRule="auto"/>
        <w:ind w:left="640" w:hanging="640"/>
        <w:rPr>
          <w:rFonts w:ascii="Helvetica" w:hAnsi="Helvetica"/>
          <w:noProof/>
          <w:sz w:val="20"/>
          <w:lang w:val="en-US"/>
        </w:rPr>
      </w:pPr>
      <w:r>
        <w:rPr>
          <w:rFonts w:ascii="Helvetica" w:hAnsi="Helvetica" w:cs="Arial"/>
          <w:sz w:val="20"/>
          <w:szCs w:val="20"/>
          <w:lang w:val="en-US"/>
        </w:rPr>
        <w:fldChar w:fldCharType="begin" w:fldLock="1"/>
      </w:r>
      <w:r>
        <w:rPr>
          <w:rFonts w:ascii="Helvetica" w:hAnsi="Helvetica" w:cs="Arial"/>
          <w:sz w:val="20"/>
          <w:szCs w:val="20"/>
          <w:lang w:val="en-US"/>
        </w:rPr>
        <w:instrText xml:space="preserve">ADDIN Mendeley Bibliography CSL_BIBLIOGRAPHY </w:instrText>
      </w:r>
      <w:r>
        <w:rPr>
          <w:rFonts w:ascii="Helvetica" w:hAnsi="Helvetica" w:cs="Arial"/>
          <w:sz w:val="20"/>
          <w:szCs w:val="20"/>
          <w:lang w:val="en-US"/>
        </w:rPr>
        <w:fldChar w:fldCharType="separate"/>
      </w:r>
      <w:r w:rsidR="00E602A3" w:rsidRPr="00E602A3">
        <w:rPr>
          <w:rFonts w:ascii="Helvetica" w:hAnsi="Helvetica"/>
          <w:noProof/>
          <w:sz w:val="20"/>
          <w:lang w:val="en-US"/>
        </w:rPr>
        <w:t xml:space="preserve">1. </w:t>
      </w:r>
      <w:r w:rsidR="00E602A3" w:rsidRPr="00E602A3">
        <w:rPr>
          <w:rFonts w:ascii="Helvetica" w:hAnsi="Helvetica"/>
          <w:noProof/>
          <w:sz w:val="20"/>
          <w:lang w:val="en-US"/>
        </w:rPr>
        <w:tab/>
        <w:t xml:space="preserve">R. MacArthur, E. Wilson, An equilibrium theory of insular zoogeography. </w:t>
      </w:r>
      <w:r w:rsidR="00E602A3" w:rsidRPr="00E602A3">
        <w:rPr>
          <w:rFonts w:ascii="Helvetica" w:hAnsi="Helvetica"/>
          <w:i/>
          <w:iCs/>
          <w:noProof/>
          <w:sz w:val="20"/>
          <w:lang w:val="en-US"/>
        </w:rPr>
        <w:t>Evolution (N. Y).</w:t>
      </w:r>
      <w:r w:rsidR="00E602A3" w:rsidRPr="00E602A3">
        <w:rPr>
          <w:rFonts w:ascii="Helvetica" w:hAnsi="Helvetica"/>
          <w:noProof/>
          <w:sz w:val="20"/>
          <w:lang w:val="en-US"/>
        </w:rPr>
        <w:t xml:space="preserve"> </w:t>
      </w:r>
      <w:r w:rsidR="00E602A3" w:rsidRPr="00E602A3">
        <w:rPr>
          <w:rFonts w:ascii="Helvetica" w:hAnsi="Helvetica"/>
          <w:b/>
          <w:bCs/>
          <w:noProof/>
          <w:sz w:val="20"/>
          <w:lang w:val="en-US"/>
        </w:rPr>
        <w:t>17</w:t>
      </w:r>
      <w:r w:rsidR="00E602A3" w:rsidRPr="00E602A3">
        <w:rPr>
          <w:rFonts w:ascii="Helvetica" w:hAnsi="Helvetica"/>
          <w:noProof/>
          <w:sz w:val="20"/>
          <w:lang w:val="en-US"/>
        </w:rPr>
        <w:t>, 373–387 (1963).</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2. </w:t>
      </w:r>
      <w:r w:rsidRPr="00E602A3">
        <w:rPr>
          <w:rFonts w:ascii="Helvetica" w:hAnsi="Helvetica"/>
          <w:noProof/>
          <w:sz w:val="20"/>
          <w:lang w:val="en-US"/>
        </w:rPr>
        <w:tab/>
        <w:t xml:space="preserve">M. Vellend, Conceptual synthesis in community ecology. </w:t>
      </w:r>
      <w:r w:rsidRPr="00E602A3">
        <w:rPr>
          <w:rFonts w:ascii="Helvetica" w:hAnsi="Helvetica"/>
          <w:i/>
          <w:iCs/>
          <w:noProof/>
          <w:sz w:val="20"/>
          <w:lang w:val="en-US"/>
        </w:rPr>
        <w:t>Q. Rev. Biol.</w:t>
      </w:r>
      <w:r w:rsidRPr="00E602A3">
        <w:rPr>
          <w:rFonts w:ascii="Helvetica" w:hAnsi="Helvetica"/>
          <w:noProof/>
          <w:sz w:val="20"/>
          <w:lang w:val="en-US"/>
        </w:rPr>
        <w:t xml:space="preserve"> </w:t>
      </w:r>
      <w:r w:rsidRPr="00E602A3">
        <w:rPr>
          <w:rFonts w:ascii="Helvetica" w:hAnsi="Helvetica"/>
          <w:b/>
          <w:bCs/>
          <w:noProof/>
          <w:sz w:val="20"/>
          <w:lang w:val="en-US"/>
        </w:rPr>
        <w:t>85</w:t>
      </w:r>
      <w:r w:rsidRPr="00E602A3">
        <w:rPr>
          <w:rFonts w:ascii="Helvetica" w:hAnsi="Helvetica"/>
          <w:noProof/>
          <w:sz w:val="20"/>
          <w:lang w:val="en-US"/>
        </w:rPr>
        <w:t>, 183–206 (2010).</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3. </w:t>
      </w:r>
      <w:r w:rsidRPr="00E602A3">
        <w:rPr>
          <w:rFonts w:ascii="Helvetica" w:hAnsi="Helvetica"/>
          <w:noProof/>
          <w:sz w:val="20"/>
          <w:lang w:val="en-US"/>
        </w:rPr>
        <w:tab/>
        <w:t xml:space="preserve">T. Kawecki, Adaptation to marginal habitats. </w:t>
      </w:r>
      <w:r w:rsidRPr="00E602A3">
        <w:rPr>
          <w:rFonts w:ascii="Helvetica" w:hAnsi="Helvetica"/>
          <w:i/>
          <w:iCs/>
          <w:noProof/>
          <w:sz w:val="20"/>
          <w:lang w:val="en-US"/>
        </w:rPr>
        <w:t>Annu. Rev. Ecol. Evol. Syst.</w:t>
      </w:r>
      <w:r w:rsidRPr="00E602A3">
        <w:rPr>
          <w:rFonts w:ascii="Helvetica" w:hAnsi="Helvetica"/>
          <w:noProof/>
          <w:sz w:val="20"/>
          <w:lang w:val="en-US"/>
        </w:rPr>
        <w:t xml:space="preserve"> </w:t>
      </w:r>
      <w:r w:rsidRPr="00E602A3">
        <w:rPr>
          <w:rFonts w:ascii="Helvetica" w:hAnsi="Helvetica"/>
          <w:b/>
          <w:bCs/>
          <w:noProof/>
          <w:sz w:val="20"/>
          <w:lang w:val="en-US"/>
        </w:rPr>
        <w:t>39</w:t>
      </w:r>
      <w:r w:rsidRPr="00E602A3">
        <w:rPr>
          <w:rFonts w:ascii="Helvetica" w:hAnsi="Helvetica"/>
          <w:noProof/>
          <w:sz w:val="20"/>
          <w:lang w:val="en-US"/>
        </w:rPr>
        <w:t>, 321–342 (2008).</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4. </w:t>
      </w:r>
      <w:r w:rsidRPr="00E602A3">
        <w:rPr>
          <w:rFonts w:ascii="Helvetica" w:hAnsi="Helvetica"/>
          <w:noProof/>
          <w:sz w:val="20"/>
          <w:lang w:val="en-US"/>
        </w:rPr>
        <w:tab/>
        <w:t xml:space="preserve">M. Rillig, J. Antonovics, T. Caruso, A. Lehmann, Interchange of entire communities: microbial community coalescence. </w:t>
      </w:r>
      <w:r w:rsidRPr="00E602A3">
        <w:rPr>
          <w:rFonts w:ascii="Helvetica" w:hAnsi="Helvetica"/>
          <w:i/>
          <w:iCs/>
          <w:noProof/>
          <w:sz w:val="20"/>
          <w:lang w:val="en-US"/>
        </w:rPr>
        <w:t>Trends Ecol.</w:t>
      </w:r>
      <w:r w:rsidRPr="00E602A3">
        <w:rPr>
          <w:rFonts w:ascii="Helvetica" w:hAnsi="Helvetica"/>
          <w:noProof/>
          <w:sz w:val="20"/>
          <w:lang w:val="en-US"/>
        </w:rPr>
        <w:t xml:space="preserve"> </w:t>
      </w:r>
      <w:r w:rsidRPr="00E602A3">
        <w:rPr>
          <w:rFonts w:ascii="Helvetica" w:hAnsi="Helvetica"/>
          <w:b/>
          <w:bCs/>
          <w:noProof/>
          <w:sz w:val="20"/>
          <w:lang w:val="en-US"/>
        </w:rPr>
        <w:t>30</w:t>
      </w:r>
      <w:r w:rsidRPr="00E602A3">
        <w:rPr>
          <w:rFonts w:ascii="Helvetica" w:hAnsi="Helvetica"/>
          <w:noProof/>
          <w:sz w:val="20"/>
          <w:lang w:val="en-US"/>
        </w:rPr>
        <w:t>, 470–476 (2015).</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5. </w:t>
      </w:r>
      <w:r w:rsidRPr="00E602A3">
        <w:rPr>
          <w:rFonts w:ascii="Helvetica" w:hAnsi="Helvetica"/>
          <w:noProof/>
          <w:sz w:val="20"/>
          <w:lang w:val="en-US"/>
        </w:rPr>
        <w:tab/>
        <w:t xml:space="preserve">M. Rillig, A. Lehmann, C. Aguilar-Trigueros, Soil microbes and community coalescence. </w:t>
      </w:r>
      <w:r w:rsidRPr="00E602A3">
        <w:rPr>
          <w:rFonts w:ascii="Helvetica" w:hAnsi="Helvetica"/>
          <w:i/>
          <w:iCs/>
          <w:noProof/>
          <w:sz w:val="20"/>
          <w:lang w:val="en-US"/>
        </w:rPr>
        <w:t>Pedobiologia (Jena).</w:t>
      </w:r>
      <w:r w:rsidRPr="00E602A3">
        <w:rPr>
          <w:rFonts w:ascii="Helvetica" w:hAnsi="Helvetica"/>
          <w:noProof/>
          <w:sz w:val="20"/>
          <w:lang w:val="en-US"/>
        </w:rPr>
        <w:t xml:space="preserve"> </w:t>
      </w:r>
      <w:r w:rsidRPr="00E602A3">
        <w:rPr>
          <w:rFonts w:ascii="Helvetica" w:hAnsi="Helvetica"/>
          <w:b/>
          <w:bCs/>
          <w:noProof/>
          <w:sz w:val="20"/>
          <w:lang w:val="en-US"/>
        </w:rPr>
        <w:t>59</w:t>
      </w:r>
      <w:r w:rsidRPr="00E602A3">
        <w:rPr>
          <w:rFonts w:ascii="Helvetica" w:hAnsi="Helvetica"/>
          <w:noProof/>
          <w:sz w:val="20"/>
          <w:lang w:val="en-US"/>
        </w:rPr>
        <w:t>, 37–40 (2016).</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6. </w:t>
      </w:r>
      <w:r w:rsidRPr="00E602A3">
        <w:rPr>
          <w:rFonts w:ascii="Helvetica" w:hAnsi="Helvetica"/>
          <w:noProof/>
          <w:sz w:val="20"/>
          <w:lang w:val="en-US"/>
        </w:rPr>
        <w:tab/>
        <w:t xml:space="preserve">M. Gilpin, Community-level competition: asymmetrical dominance. </w:t>
      </w:r>
      <w:r w:rsidRPr="00E602A3">
        <w:rPr>
          <w:rFonts w:ascii="Helvetica" w:hAnsi="Helvetica"/>
          <w:i/>
          <w:iCs/>
          <w:noProof/>
          <w:sz w:val="20"/>
          <w:lang w:val="en-US"/>
        </w:rPr>
        <w:t>Proc. Natl. Acad. Sci. U. S. A.</w:t>
      </w:r>
      <w:r w:rsidRPr="00E602A3">
        <w:rPr>
          <w:rFonts w:ascii="Helvetica" w:hAnsi="Helvetica"/>
          <w:noProof/>
          <w:sz w:val="20"/>
          <w:lang w:val="en-US"/>
        </w:rPr>
        <w:t xml:space="preserve"> </w:t>
      </w:r>
      <w:r w:rsidRPr="00E602A3">
        <w:rPr>
          <w:rFonts w:ascii="Helvetica" w:hAnsi="Helvetica"/>
          <w:b/>
          <w:bCs/>
          <w:noProof/>
          <w:sz w:val="20"/>
          <w:lang w:val="en-US"/>
        </w:rPr>
        <w:t>91</w:t>
      </w:r>
      <w:r w:rsidRPr="00E602A3">
        <w:rPr>
          <w:rFonts w:ascii="Helvetica" w:hAnsi="Helvetica"/>
          <w:noProof/>
          <w:sz w:val="20"/>
          <w:lang w:val="en-US"/>
        </w:rPr>
        <w:t>, 3252–3254 (1994).</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7. </w:t>
      </w:r>
      <w:r w:rsidRPr="00E602A3">
        <w:rPr>
          <w:rFonts w:ascii="Helvetica" w:hAnsi="Helvetica"/>
          <w:noProof/>
          <w:sz w:val="20"/>
          <w:lang w:val="en-US"/>
        </w:rPr>
        <w:tab/>
        <w:t xml:space="preserve">Y. Toquenaga, Historicity of a simple competition model. </w:t>
      </w:r>
      <w:r w:rsidRPr="00E602A3">
        <w:rPr>
          <w:rFonts w:ascii="Helvetica" w:hAnsi="Helvetica"/>
          <w:i/>
          <w:iCs/>
          <w:noProof/>
          <w:sz w:val="20"/>
          <w:lang w:val="en-US"/>
        </w:rPr>
        <w:t>J. Theor. Biol.</w:t>
      </w:r>
      <w:r w:rsidRPr="00E602A3">
        <w:rPr>
          <w:rFonts w:ascii="Helvetica" w:hAnsi="Helvetica"/>
          <w:noProof/>
          <w:sz w:val="20"/>
          <w:lang w:val="en-US"/>
        </w:rPr>
        <w:t xml:space="preserve"> </w:t>
      </w:r>
      <w:r w:rsidRPr="00E602A3">
        <w:rPr>
          <w:rFonts w:ascii="Helvetica" w:hAnsi="Helvetica"/>
          <w:b/>
          <w:bCs/>
          <w:noProof/>
          <w:sz w:val="20"/>
          <w:lang w:val="en-US"/>
        </w:rPr>
        <w:t>187</w:t>
      </w:r>
      <w:r w:rsidRPr="00E602A3">
        <w:rPr>
          <w:rFonts w:ascii="Helvetica" w:hAnsi="Helvetica"/>
          <w:noProof/>
          <w:sz w:val="20"/>
          <w:lang w:val="en-US"/>
        </w:rPr>
        <w:t>, 175–181 (1997).</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8. </w:t>
      </w:r>
      <w:r w:rsidRPr="00E602A3">
        <w:rPr>
          <w:rFonts w:ascii="Helvetica" w:hAnsi="Helvetica"/>
          <w:noProof/>
          <w:sz w:val="20"/>
          <w:lang w:val="en-US"/>
        </w:rPr>
        <w:tab/>
        <w:t xml:space="preserve">C. Wright, Ecological community integration increases with added trophic complexity. </w:t>
      </w:r>
      <w:r w:rsidRPr="00E602A3">
        <w:rPr>
          <w:rFonts w:ascii="Helvetica" w:hAnsi="Helvetica"/>
          <w:i/>
          <w:iCs/>
          <w:noProof/>
          <w:sz w:val="20"/>
          <w:lang w:val="en-US"/>
        </w:rPr>
        <w:t>Ecol. Complex.</w:t>
      </w:r>
      <w:r w:rsidRPr="00E602A3">
        <w:rPr>
          <w:rFonts w:ascii="Helvetica" w:hAnsi="Helvetica"/>
          <w:noProof/>
          <w:sz w:val="20"/>
          <w:lang w:val="en-US"/>
        </w:rPr>
        <w:t xml:space="preserve"> </w:t>
      </w:r>
      <w:r w:rsidRPr="00E602A3">
        <w:rPr>
          <w:rFonts w:ascii="Helvetica" w:hAnsi="Helvetica"/>
          <w:b/>
          <w:bCs/>
          <w:noProof/>
          <w:sz w:val="20"/>
          <w:lang w:val="en-US"/>
        </w:rPr>
        <w:t>5</w:t>
      </w:r>
      <w:r w:rsidRPr="00E602A3">
        <w:rPr>
          <w:rFonts w:ascii="Helvetica" w:hAnsi="Helvetica"/>
          <w:noProof/>
          <w:sz w:val="20"/>
          <w:lang w:val="en-US"/>
        </w:rPr>
        <w:t>, 140–145 (2008).</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9. </w:t>
      </w:r>
      <w:r w:rsidRPr="00E602A3">
        <w:rPr>
          <w:rFonts w:ascii="Helvetica" w:hAnsi="Helvetica"/>
          <w:noProof/>
          <w:sz w:val="20"/>
          <w:lang w:val="en-US"/>
        </w:rPr>
        <w:tab/>
        <w:t xml:space="preserve">M. Tikhonov, Community-level cohesion without cooperation. </w:t>
      </w:r>
      <w:r w:rsidRPr="00E602A3">
        <w:rPr>
          <w:rFonts w:ascii="Helvetica" w:hAnsi="Helvetica"/>
          <w:i/>
          <w:iCs/>
          <w:noProof/>
          <w:sz w:val="20"/>
          <w:lang w:val="en-US"/>
        </w:rPr>
        <w:t>Elife</w:t>
      </w:r>
      <w:r w:rsidRPr="00E602A3">
        <w:rPr>
          <w:rFonts w:ascii="Helvetica" w:hAnsi="Helvetica"/>
          <w:noProof/>
          <w:sz w:val="20"/>
          <w:lang w:val="en-US"/>
        </w:rPr>
        <w:t xml:space="preserve">. </w:t>
      </w:r>
      <w:r w:rsidRPr="00E602A3">
        <w:rPr>
          <w:rFonts w:ascii="Helvetica" w:hAnsi="Helvetica"/>
          <w:b/>
          <w:bCs/>
          <w:noProof/>
          <w:sz w:val="20"/>
          <w:lang w:val="en-US"/>
        </w:rPr>
        <w:t>5</w:t>
      </w:r>
      <w:r w:rsidRPr="00E602A3">
        <w:rPr>
          <w:rFonts w:ascii="Helvetica" w:hAnsi="Helvetica"/>
          <w:noProof/>
          <w:sz w:val="20"/>
          <w:lang w:val="en-US"/>
        </w:rPr>
        <w:t>, e15747 (2016).</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10. </w:t>
      </w:r>
      <w:r w:rsidRPr="00E602A3">
        <w:rPr>
          <w:rFonts w:ascii="Helvetica" w:hAnsi="Helvetica"/>
          <w:noProof/>
          <w:sz w:val="20"/>
          <w:lang w:val="en-US"/>
        </w:rPr>
        <w:tab/>
        <w:t xml:space="preserve">N. Hausmann, C. Hawkes, Plant neighborhood control of arbuscular mycorrhizal community composition. </w:t>
      </w:r>
      <w:r w:rsidRPr="00E602A3">
        <w:rPr>
          <w:rFonts w:ascii="Helvetica" w:hAnsi="Helvetica"/>
          <w:i/>
          <w:iCs/>
          <w:noProof/>
          <w:sz w:val="20"/>
          <w:lang w:val="en-US"/>
        </w:rPr>
        <w:t>New Phytol.</w:t>
      </w:r>
      <w:r w:rsidRPr="00E602A3">
        <w:rPr>
          <w:rFonts w:ascii="Helvetica" w:hAnsi="Helvetica"/>
          <w:noProof/>
          <w:sz w:val="20"/>
          <w:lang w:val="en-US"/>
        </w:rPr>
        <w:t xml:space="preserve"> </w:t>
      </w:r>
      <w:r w:rsidRPr="00E602A3">
        <w:rPr>
          <w:rFonts w:ascii="Helvetica" w:hAnsi="Helvetica"/>
          <w:b/>
          <w:bCs/>
          <w:noProof/>
          <w:sz w:val="20"/>
          <w:lang w:val="en-US"/>
        </w:rPr>
        <w:t>183</w:t>
      </w:r>
      <w:r w:rsidRPr="00E602A3">
        <w:rPr>
          <w:rFonts w:ascii="Helvetica" w:hAnsi="Helvetica"/>
          <w:noProof/>
          <w:sz w:val="20"/>
          <w:lang w:val="en-US"/>
        </w:rPr>
        <w:t>, 1188–1200 (2009).</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11. </w:t>
      </w:r>
      <w:r w:rsidRPr="00E602A3">
        <w:rPr>
          <w:rFonts w:ascii="Helvetica" w:hAnsi="Helvetica"/>
          <w:noProof/>
          <w:sz w:val="20"/>
          <w:lang w:val="en-US"/>
        </w:rPr>
        <w:tab/>
        <w:t xml:space="preserve">G. Livingston, Y. Jiang, J. Fox, M. Leibold, The dynamics of community assembly under sudden mixing in experimental microcosms. </w:t>
      </w:r>
      <w:r w:rsidRPr="00E602A3">
        <w:rPr>
          <w:rFonts w:ascii="Helvetica" w:hAnsi="Helvetica"/>
          <w:i/>
          <w:iCs/>
          <w:noProof/>
          <w:sz w:val="20"/>
          <w:lang w:val="en-US"/>
        </w:rPr>
        <w:t>Ecology</w:t>
      </w:r>
      <w:r w:rsidRPr="00E602A3">
        <w:rPr>
          <w:rFonts w:ascii="Helvetica" w:hAnsi="Helvetica"/>
          <w:noProof/>
          <w:sz w:val="20"/>
          <w:lang w:val="en-US"/>
        </w:rPr>
        <w:t xml:space="preserve">. </w:t>
      </w:r>
      <w:r w:rsidRPr="00E602A3">
        <w:rPr>
          <w:rFonts w:ascii="Helvetica" w:hAnsi="Helvetica"/>
          <w:b/>
          <w:bCs/>
          <w:noProof/>
          <w:sz w:val="20"/>
          <w:lang w:val="en-US"/>
        </w:rPr>
        <w:t>94</w:t>
      </w:r>
      <w:r w:rsidRPr="00E602A3">
        <w:rPr>
          <w:rFonts w:ascii="Helvetica" w:hAnsi="Helvetica"/>
          <w:noProof/>
          <w:sz w:val="20"/>
          <w:lang w:val="en-US"/>
        </w:rPr>
        <w:t>, 2898–2906 (2013).</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12. </w:t>
      </w:r>
      <w:r w:rsidRPr="00E602A3">
        <w:rPr>
          <w:rFonts w:ascii="Helvetica" w:hAnsi="Helvetica"/>
          <w:noProof/>
          <w:sz w:val="20"/>
          <w:lang w:val="en-US"/>
        </w:rPr>
        <w:tab/>
        <w:t xml:space="preserve">C. Souffreau, B. Pecceu, C. Denis, An experimental analysis of species sorting and mass effects in freshwater bacterioplankton. </w:t>
      </w:r>
      <w:r w:rsidRPr="00E602A3">
        <w:rPr>
          <w:rFonts w:ascii="Helvetica" w:hAnsi="Helvetica"/>
          <w:i/>
          <w:iCs/>
          <w:noProof/>
          <w:sz w:val="20"/>
          <w:lang w:val="en-US"/>
        </w:rPr>
        <w:t>Freshwater</w:t>
      </w:r>
      <w:r w:rsidRPr="00E602A3">
        <w:rPr>
          <w:rFonts w:ascii="Helvetica" w:hAnsi="Helvetica"/>
          <w:noProof/>
          <w:sz w:val="20"/>
          <w:lang w:val="en-US"/>
        </w:rPr>
        <w:t xml:space="preserve">. </w:t>
      </w:r>
      <w:r w:rsidRPr="00E602A3">
        <w:rPr>
          <w:rFonts w:ascii="Helvetica" w:hAnsi="Helvetica"/>
          <w:b/>
          <w:bCs/>
          <w:noProof/>
          <w:sz w:val="20"/>
          <w:lang w:val="en-US"/>
        </w:rPr>
        <w:t>59</w:t>
      </w:r>
      <w:r w:rsidRPr="00E602A3">
        <w:rPr>
          <w:rFonts w:ascii="Helvetica" w:hAnsi="Helvetica"/>
          <w:noProof/>
          <w:sz w:val="20"/>
          <w:lang w:val="en-US"/>
        </w:rPr>
        <w:t>, 2081–2095 (2014).</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13. </w:t>
      </w:r>
      <w:r w:rsidRPr="00E602A3">
        <w:rPr>
          <w:rFonts w:ascii="Helvetica" w:hAnsi="Helvetica"/>
          <w:noProof/>
          <w:sz w:val="20"/>
          <w:lang w:val="en-US"/>
        </w:rPr>
        <w:tab/>
        <w:t xml:space="preserve">H. Adams, B. Crump, G. Kling, Metacommunity dynamics of bacteria in an arctic lake: the impact of species sorting and mass effects on bacterial production and biogeography. </w:t>
      </w:r>
      <w:r w:rsidRPr="00E602A3">
        <w:rPr>
          <w:rFonts w:ascii="Helvetica" w:hAnsi="Helvetica"/>
          <w:i/>
          <w:iCs/>
          <w:noProof/>
          <w:sz w:val="20"/>
          <w:lang w:val="en-US"/>
        </w:rPr>
        <w:t>Front. Microbiol.</w:t>
      </w:r>
      <w:r w:rsidRPr="00E602A3">
        <w:rPr>
          <w:rFonts w:ascii="Helvetica" w:hAnsi="Helvetica"/>
          <w:noProof/>
          <w:sz w:val="20"/>
          <w:lang w:val="en-US"/>
        </w:rPr>
        <w:t xml:space="preserve"> </w:t>
      </w:r>
      <w:r w:rsidRPr="00E602A3">
        <w:rPr>
          <w:rFonts w:ascii="Helvetica" w:hAnsi="Helvetica"/>
          <w:b/>
          <w:bCs/>
          <w:noProof/>
          <w:sz w:val="20"/>
          <w:lang w:val="en-US"/>
        </w:rPr>
        <w:t>5</w:t>
      </w:r>
      <w:r w:rsidRPr="00E602A3">
        <w:rPr>
          <w:rFonts w:ascii="Helvetica" w:hAnsi="Helvetica"/>
          <w:noProof/>
          <w:sz w:val="20"/>
          <w:lang w:val="en-US"/>
        </w:rPr>
        <w:t xml:space="preserve"> (2014).</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14. </w:t>
      </w:r>
      <w:r w:rsidRPr="00E602A3">
        <w:rPr>
          <w:rFonts w:ascii="Helvetica" w:hAnsi="Helvetica"/>
          <w:noProof/>
          <w:sz w:val="20"/>
          <w:lang w:val="en-US"/>
        </w:rPr>
        <w:tab/>
        <w:t xml:space="preserve">R. MacArthur, Species packing and competitive equilibrium for many species. </w:t>
      </w:r>
      <w:r w:rsidRPr="00E602A3">
        <w:rPr>
          <w:rFonts w:ascii="Helvetica" w:hAnsi="Helvetica"/>
          <w:i/>
          <w:iCs/>
          <w:noProof/>
          <w:sz w:val="20"/>
          <w:lang w:val="en-US"/>
        </w:rPr>
        <w:t>Theor. Popul. Biol.</w:t>
      </w:r>
      <w:r w:rsidRPr="00E602A3">
        <w:rPr>
          <w:rFonts w:ascii="Helvetica" w:hAnsi="Helvetica"/>
          <w:noProof/>
          <w:sz w:val="20"/>
          <w:lang w:val="en-US"/>
        </w:rPr>
        <w:t xml:space="preserve"> </w:t>
      </w:r>
      <w:r w:rsidRPr="00E602A3">
        <w:rPr>
          <w:rFonts w:ascii="Helvetica" w:hAnsi="Helvetica"/>
          <w:b/>
          <w:bCs/>
          <w:noProof/>
          <w:sz w:val="20"/>
          <w:lang w:val="en-US"/>
        </w:rPr>
        <w:t>1</w:t>
      </w:r>
      <w:r w:rsidRPr="00E602A3">
        <w:rPr>
          <w:rFonts w:ascii="Helvetica" w:hAnsi="Helvetica"/>
          <w:noProof/>
          <w:sz w:val="20"/>
          <w:lang w:val="en-US"/>
        </w:rPr>
        <w:t>, 1–11 (1970).</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15. </w:t>
      </w:r>
      <w:r w:rsidRPr="00E602A3">
        <w:rPr>
          <w:rFonts w:ascii="Helvetica" w:hAnsi="Helvetica"/>
          <w:noProof/>
          <w:sz w:val="20"/>
          <w:lang w:val="en-US"/>
        </w:rPr>
        <w:tab/>
        <w:t xml:space="preserve">J. Roughgarden, Resource partitioning among competing species—a coevolutionary approach. </w:t>
      </w:r>
      <w:r w:rsidRPr="00E602A3">
        <w:rPr>
          <w:rFonts w:ascii="Helvetica" w:hAnsi="Helvetica"/>
          <w:i/>
          <w:iCs/>
          <w:noProof/>
          <w:sz w:val="20"/>
          <w:lang w:val="en-US"/>
        </w:rPr>
        <w:t>Theor. Popul. Biol.</w:t>
      </w:r>
      <w:r w:rsidRPr="00E602A3">
        <w:rPr>
          <w:rFonts w:ascii="Helvetica" w:hAnsi="Helvetica"/>
          <w:noProof/>
          <w:sz w:val="20"/>
          <w:lang w:val="en-US"/>
        </w:rPr>
        <w:t xml:space="preserve"> </w:t>
      </w:r>
      <w:r w:rsidRPr="00E602A3">
        <w:rPr>
          <w:rFonts w:ascii="Helvetica" w:hAnsi="Helvetica"/>
          <w:b/>
          <w:bCs/>
          <w:noProof/>
          <w:sz w:val="20"/>
          <w:lang w:val="en-US"/>
        </w:rPr>
        <w:t>9</w:t>
      </w:r>
      <w:r w:rsidRPr="00E602A3">
        <w:rPr>
          <w:rFonts w:ascii="Helvetica" w:hAnsi="Helvetica"/>
          <w:noProof/>
          <w:sz w:val="20"/>
          <w:lang w:val="en-US"/>
        </w:rPr>
        <w:t>, 388–424 (1976).</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16. </w:t>
      </w:r>
      <w:r w:rsidRPr="00E602A3">
        <w:rPr>
          <w:rFonts w:ascii="Helvetica" w:hAnsi="Helvetica"/>
          <w:noProof/>
          <w:sz w:val="20"/>
          <w:lang w:val="en-US"/>
        </w:rPr>
        <w:tab/>
        <w:t xml:space="preserve">A. Gardner, A. Grafen, Capturing the superorganism: a formal theory of group adaptation. </w:t>
      </w:r>
      <w:r w:rsidRPr="00E602A3">
        <w:rPr>
          <w:rFonts w:ascii="Helvetica" w:hAnsi="Helvetica"/>
          <w:i/>
          <w:iCs/>
          <w:noProof/>
          <w:sz w:val="20"/>
          <w:lang w:val="en-US"/>
        </w:rPr>
        <w:t>J. Evol. Biol.</w:t>
      </w:r>
      <w:r w:rsidRPr="00E602A3">
        <w:rPr>
          <w:rFonts w:ascii="Helvetica" w:hAnsi="Helvetica"/>
          <w:noProof/>
          <w:sz w:val="20"/>
          <w:lang w:val="en-US"/>
        </w:rPr>
        <w:t xml:space="preserve"> </w:t>
      </w:r>
      <w:r w:rsidRPr="00E602A3">
        <w:rPr>
          <w:rFonts w:ascii="Helvetica" w:hAnsi="Helvetica"/>
          <w:b/>
          <w:bCs/>
          <w:noProof/>
          <w:sz w:val="20"/>
          <w:lang w:val="en-US"/>
        </w:rPr>
        <w:t>22</w:t>
      </w:r>
      <w:r w:rsidRPr="00E602A3">
        <w:rPr>
          <w:rFonts w:ascii="Helvetica" w:hAnsi="Helvetica"/>
          <w:noProof/>
          <w:sz w:val="20"/>
          <w:lang w:val="en-US"/>
        </w:rPr>
        <w:t>, 659–671 (2009).</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17. </w:t>
      </w:r>
      <w:r w:rsidRPr="00E602A3">
        <w:rPr>
          <w:rFonts w:ascii="Helvetica" w:hAnsi="Helvetica"/>
          <w:noProof/>
          <w:sz w:val="20"/>
          <w:lang w:val="en-US"/>
        </w:rPr>
        <w:tab/>
        <w:t xml:space="preserve">J. M. Levine, Species diversity and biological invasions: relating local process to community pattern. </w:t>
      </w:r>
      <w:r w:rsidRPr="00E602A3">
        <w:rPr>
          <w:rFonts w:ascii="Helvetica" w:hAnsi="Helvetica"/>
          <w:i/>
          <w:iCs/>
          <w:noProof/>
          <w:sz w:val="20"/>
          <w:lang w:val="en-US"/>
        </w:rPr>
        <w:t>Science</w:t>
      </w:r>
      <w:r w:rsidRPr="00E602A3">
        <w:rPr>
          <w:rFonts w:ascii="Helvetica" w:hAnsi="Helvetica"/>
          <w:noProof/>
          <w:sz w:val="20"/>
          <w:lang w:val="en-US"/>
        </w:rPr>
        <w:t xml:space="preserve">. </w:t>
      </w:r>
      <w:r w:rsidRPr="00E602A3">
        <w:rPr>
          <w:rFonts w:ascii="Helvetica" w:hAnsi="Helvetica"/>
          <w:b/>
          <w:bCs/>
          <w:noProof/>
          <w:sz w:val="20"/>
          <w:lang w:val="en-US"/>
        </w:rPr>
        <w:t>288</w:t>
      </w:r>
      <w:r w:rsidRPr="00E602A3">
        <w:rPr>
          <w:rFonts w:ascii="Helvetica" w:hAnsi="Helvetica"/>
          <w:noProof/>
          <w:sz w:val="20"/>
          <w:lang w:val="en-US"/>
        </w:rPr>
        <w:t>, 852–4 (2000).</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18. </w:t>
      </w:r>
      <w:r w:rsidRPr="00E602A3">
        <w:rPr>
          <w:rFonts w:ascii="Helvetica" w:hAnsi="Helvetica"/>
          <w:noProof/>
          <w:sz w:val="20"/>
          <w:lang w:val="en-US"/>
        </w:rPr>
        <w:tab/>
        <w:t xml:space="preserve">B. Schink, Energetics of syntrophic cooperation in methanogenic degradation. </w:t>
      </w:r>
      <w:r w:rsidRPr="00E602A3">
        <w:rPr>
          <w:rFonts w:ascii="Helvetica" w:hAnsi="Helvetica"/>
          <w:i/>
          <w:iCs/>
          <w:noProof/>
          <w:sz w:val="20"/>
          <w:lang w:val="en-US"/>
        </w:rPr>
        <w:t>Microbiol. Mol. Biol. Rev.</w:t>
      </w:r>
      <w:r w:rsidRPr="00E602A3">
        <w:rPr>
          <w:rFonts w:ascii="Helvetica" w:hAnsi="Helvetica"/>
          <w:noProof/>
          <w:sz w:val="20"/>
          <w:lang w:val="en-US"/>
        </w:rPr>
        <w:t xml:space="preserve"> </w:t>
      </w:r>
      <w:r w:rsidRPr="00E602A3">
        <w:rPr>
          <w:rFonts w:ascii="Helvetica" w:hAnsi="Helvetica"/>
          <w:b/>
          <w:bCs/>
          <w:noProof/>
          <w:sz w:val="20"/>
          <w:lang w:val="en-US"/>
        </w:rPr>
        <w:t>61</w:t>
      </w:r>
      <w:r w:rsidRPr="00E602A3">
        <w:rPr>
          <w:rFonts w:ascii="Helvetica" w:hAnsi="Helvetica"/>
          <w:noProof/>
          <w:sz w:val="20"/>
          <w:lang w:val="en-US"/>
        </w:rPr>
        <w:t>, 262–280 (1997).</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19. </w:t>
      </w:r>
      <w:r w:rsidRPr="00E602A3">
        <w:rPr>
          <w:rFonts w:ascii="Helvetica" w:hAnsi="Helvetica"/>
          <w:noProof/>
          <w:sz w:val="20"/>
          <w:lang w:val="en-US"/>
        </w:rPr>
        <w:tab/>
        <w:t xml:space="preserve">K. Hillesland, D. Stahl, Rapid evolution of stability and productivity at the origin of a microbial mutualism. </w:t>
      </w:r>
      <w:r w:rsidRPr="00E602A3">
        <w:rPr>
          <w:rFonts w:ascii="Helvetica" w:hAnsi="Helvetica"/>
          <w:i/>
          <w:iCs/>
          <w:noProof/>
          <w:sz w:val="20"/>
          <w:lang w:val="en-US"/>
        </w:rPr>
        <w:t>Proc. Natl. Acad. Sci. U. S. A.</w:t>
      </w:r>
      <w:r w:rsidRPr="00E602A3">
        <w:rPr>
          <w:rFonts w:ascii="Helvetica" w:hAnsi="Helvetica"/>
          <w:noProof/>
          <w:sz w:val="20"/>
          <w:lang w:val="en-US"/>
        </w:rPr>
        <w:t xml:space="preserve"> </w:t>
      </w:r>
      <w:r w:rsidRPr="00E602A3">
        <w:rPr>
          <w:rFonts w:ascii="Helvetica" w:hAnsi="Helvetica"/>
          <w:b/>
          <w:bCs/>
          <w:noProof/>
          <w:sz w:val="20"/>
          <w:lang w:val="en-US"/>
        </w:rPr>
        <w:t>107</w:t>
      </w:r>
      <w:r w:rsidRPr="00E602A3">
        <w:rPr>
          <w:rFonts w:ascii="Helvetica" w:hAnsi="Helvetica"/>
          <w:noProof/>
          <w:sz w:val="20"/>
          <w:lang w:val="en-US"/>
        </w:rPr>
        <w:t>, 2124–2129 (2010).</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20. </w:t>
      </w:r>
      <w:r w:rsidRPr="00E602A3">
        <w:rPr>
          <w:rFonts w:ascii="Helvetica" w:hAnsi="Helvetica"/>
          <w:noProof/>
          <w:sz w:val="20"/>
          <w:lang w:val="en-US"/>
        </w:rPr>
        <w:tab/>
        <w:t xml:space="preserve">D. Tilman, C. Lehman, Plant diversity and ecosystem productivity: theoretical considerations. </w:t>
      </w:r>
      <w:r w:rsidRPr="00E602A3">
        <w:rPr>
          <w:rFonts w:ascii="Helvetica" w:hAnsi="Helvetica"/>
          <w:i/>
          <w:iCs/>
          <w:noProof/>
          <w:sz w:val="20"/>
          <w:lang w:val="en-US"/>
        </w:rPr>
        <w:t>Proc. Natl. Acad. Sci. U. S. A.</w:t>
      </w:r>
      <w:r w:rsidRPr="00E602A3">
        <w:rPr>
          <w:rFonts w:ascii="Helvetica" w:hAnsi="Helvetica"/>
          <w:noProof/>
          <w:sz w:val="20"/>
          <w:lang w:val="en-US"/>
        </w:rPr>
        <w:t xml:space="preserve"> </w:t>
      </w:r>
      <w:r w:rsidRPr="00E602A3">
        <w:rPr>
          <w:rFonts w:ascii="Helvetica" w:hAnsi="Helvetica"/>
          <w:b/>
          <w:bCs/>
          <w:noProof/>
          <w:sz w:val="20"/>
          <w:lang w:val="en-US"/>
        </w:rPr>
        <w:t>94</w:t>
      </w:r>
      <w:r w:rsidRPr="00E602A3">
        <w:rPr>
          <w:rFonts w:ascii="Helvetica" w:hAnsi="Helvetica"/>
          <w:noProof/>
          <w:sz w:val="20"/>
          <w:lang w:val="en-US"/>
        </w:rPr>
        <w:t>, 1857–1861 (1997).</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21. </w:t>
      </w:r>
      <w:r w:rsidRPr="00E602A3">
        <w:rPr>
          <w:rFonts w:ascii="Helvetica" w:hAnsi="Helvetica"/>
          <w:noProof/>
          <w:sz w:val="20"/>
          <w:lang w:val="en-US"/>
        </w:rPr>
        <w:tab/>
        <w:t xml:space="preserve">L. Øvreås, V. Torsvik, Microbial Diversity and Community Structure in Two Different Agricultural Soil Communities. </w:t>
      </w:r>
      <w:r w:rsidRPr="00E602A3">
        <w:rPr>
          <w:rFonts w:ascii="Helvetica" w:hAnsi="Helvetica"/>
          <w:i/>
          <w:iCs/>
          <w:noProof/>
          <w:sz w:val="20"/>
          <w:lang w:val="en-US"/>
        </w:rPr>
        <w:t>Microb. Ecol.</w:t>
      </w:r>
      <w:r w:rsidRPr="00E602A3">
        <w:rPr>
          <w:rFonts w:ascii="Helvetica" w:hAnsi="Helvetica"/>
          <w:noProof/>
          <w:sz w:val="20"/>
          <w:lang w:val="en-US"/>
        </w:rPr>
        <w:t xml:space="preserve"> </w:t>
      </w:r>
      <w:r w:rsidRPr="00E602A3">
        <w:rPr>
          <w:rFonts w:ascii="Helvetica" w:hAnsi="Helvetica"/>
          <w:b/>
          <w:bCs/>
          <w:noProof/>
          <w:sz w:val="20"/>
          <w:lang w:val="en-US"/>
        </w:rPr>
        <w:t>36</w:t>
      </w:r>
      <w:r w:rsidRPr="00E602A3">
        <w:rPr>
          <w:rFonts w:ascii="Helvetica" w:hAnsi="Helvetica"/>
          <w:noProof/>
          <w:sz w:val="20"/>
          <w:lang w:val="en-US"/>
        </w:rPr>
        <w:t>, 303–315 (1998).</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22. </w:t>
      </w:r>
      <w:r w:rsidRPr="00E602A3">
        <w:rPr>
          <w:rFonts w:ascii="Helvetica" w:hAnsi="Helvetica"/>
          <w:noProof/>
          <w:sz w:val="20"/>
          <w:lang w:val="en-US"/>
        </w:rPr>
        <w:tab/>
        <w:t xml:space="preserve">J. M. Ruijter </w:t>
      </w:r>
      <w:r w:rsidRPr="00E602A3">
        <w:rPr>
          <w:rFonts w:ascii="Helvetica" w:hAnsi="Helvetica"/>
          <w:i/>
          <w:iCs/>
          <w:noProof/>
          <w:sz w:val="20"/>
          <w:lang w:val="en-US"/>
        </w:rPr>
        <w:t>et al.</w:t>
      </w:r>
      <w:r w:rsidRPr="00E602A3">
        <w:rPr>
          <w:rFonts w:ascii="Helvetica" w:hAnsi="Helvetica"/>
          <w:noProof/>
          <w:sz w:val="20"/>
          <w:lang w:val="en-US"/>
        </w:rPr>
        <w:t xml:space="preserve">, Amplification efficiency: linking baseline and bias in the analysis of quantitative PCR data. </w:t>
      </w:r>
      <w:r w:rsidRPr="00E602A3">
        <w:rPr>
          <w:rFonts w:ascii="Helvetica" w:hAnsi="Helvetica"/>
          <w:i/>
          <w:iCs/>
          <w:noProof/>
          <w:sz w:val="20"/>
          <w:lang w:val="en-US"/>
        </w:rPr>
        <w:t>Nucleic Acids Res.</w:t>
      </w:r>
      <w:r w:rsidRPr="00E602A3">
        <w:rPr>
          <w:rFonts w:ascii="Helvetica" w:hAnsi="Helvetica"/>
          <w:noProof/>
          <w:sz w:val="20"/>
          <w:lang w:val="en-US"/>
        </w:rPr>
        <w:t xml:space="preserve"> </w:t>
      </w:r>
      <w:r w:rsidRPr="00E602A3">
        <w:rPr>
          <w:rFonts w:ascii="Helvetica" w:hAnsi="Helvetica"/>
          <w:b/>
          <w:bCs/>
          <w:noProof/>
          <w:sz w:val="20"/>
          <w:lang w:val="en-US"/>
        </w:rPr>
        <w:t>37</w:t>
      </w:r>
      <w:r w:rsidRPr="00E602A3">
        <w:rPr>
          <w:rFonts w:ascii="Helvetica" w:hAnsi="Helvetica"/>
          <w:noProof/>
          <w:sz w:val="20"/>
          <w:lang w:val="en-US"/>
        </w:rPr>
        <w:t>, e45 (2009).</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23. </w:t>
      </w:r>
      <w:r w:rsidRPr="00E602A3">
        <w:rPr>
          <w:rFonts w:ascii="Helvetica" w:hAnsi="Helvetica"/>
          <w:noProof/>
          <w:sz w:val="20"/>
          <w:lang w:val="en-US"/>
        </w:rPr>
        <w:tab/>
        <w:t xml:space="preserve">R. Brankatschk, T. Fischer, M. Veste, J. Zeyer, Succession of N cycling processes in biological soil crusts on a Central European inland dune. </w:t>
      </w:r>
      <w:r w:rsidRPr="00E602A3">
        <w:rPr>
          <w:rFonts w:ascii="Helvetica" w:hAnsi="Helvetica"/>
          <w:i/>
          <w:iCs/>
          <w:noProof/>
          <w:sz w:val="20"/>
          <w:lang w:val="en-US"/>
        </w:rPr>
        <w:t>FEMS Microbiol. Ecol.</w:t>
      </w:r>
      <w:r w:rsidRPr="00E602A3">
        <w:rPr>
          <w:rFonts w:ascii="Helvetica" w:hAnsi="Helvetica"/>
          <w:noProof/>
          <w:sz w:val="20"/>
          <w:lang w:val="en-US"/>
        </w:rPr>
        <w:t xml:space="preserve"> </w:t>
      </w:r>
      <w:r w:rsidRPr="00E602A3">
        <w:rPr>
          <w:rFonts w:ascii="Helvetica" w:hAnsi="Helvetica"/>
          <w:b/>
          <w:bCs/>
          <w:noProof/>
          <w:sz w:val="20"/>
          <w:lang w:val="en-US"/>
        </w:rPr>
        <w:t>83</w:t>
      </w:r>
      <w:r w:rsidRPr="00E602A3">
        <w:rPr>
          <w:rFonts w:ascii="Helvetica" w:hAnsi="Helvetica"/>
          <w:noProof/>
          <w:sz w:val="20"/>
          <w:lang w:val="en-US"/>
        </w:rPr>
        <w:t>, 149–160 (2013).</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24. </w:t>
      </w:r>
      <w:r w:rsidRPr="00E602A3">
        <w:rPr>
          <w:rFonts w:ascii="Helvetica" w:hAnsi="Helvetica"/>
          <w:noProof/>
          <w:sz w:val="20"/>
          <w:lang w:val="en-US"/>
        </w:rPr>
        <w:tab/>
        <w:t xml:space="preserve">A. M. Eren </w:t>
      </w:r>
      <w:r w:rsidRPr="00E602A3">
        <w:rPr>
          <w:rFonts w:ascii="Helvetica" w:hAnsi="Helvetica"/>
          <w:i/>
          <w:iCs/>
          <w:noProof/>
          <w:sz w:val="20"/>
          <w:lang w:val="en-US"/>
        </w:rPr>
        <w:t>et al.</w:t>
      </w:r>
      <w:r w:rsidRPr="00E602A3">
        <w:rPr>
          <w:rFonts w:ascii="Helvetica" w:hAnsi="Helvetica"/>
          <w:noProof/>
          <w:sz w:val="20"/>
          <w:lang w:val="en-US"/>
        </w:rPr>
        <w:t xml:space="preserve">, Oligotyping: differentiating between closely related microbial taxa using 16S rRNA gene data. </w:t>
      </w:r>
      <w:r w:rsidRPr="00E602A3">
        <w:rPr>
          <w:rFonts w:ascii="Helvetica" w:hAnsi="Helvetica"/>
          <w:i/>
          <w:iCs/>
          <w:noProof/>
          <w:sz w:val="20"/>
          <w:lang w:val="en-US"/>
        </w:rPr>
        <w:t>Methods Ecol. Evol.</w:t>
      </w:r>
      <w:r w:rsidRPr="00E602A3">
        <w:rPr>
          <w:rFonts w:ascii="Helvetica" w:hAnsi="Helvetica"/>
          <w:noProof/>
          <w:sz w:val="20"/>
          <w:lang w:val="en-US"/>
        </w:rPr>
        <w:t xml:space="preserve"> </w:t>
      </w:r>
      <w:r w:rsidRPr="00E602A3">
        <w:rPr>
          <w:rFonts w:ascii="Helvetica" w:hAnsi="Helvetica"/>
          <w:b/>
          <w:bCs/>
          <w:noProof/>
          <w:sz w:val="20"/>
          <w:lang w:val="en-US"/>
        </w:rPr>
        <w:t>4</w:t>
      </w:r>
      <w:r w:rsidRPr="00E602A3">
        <w:rPr>
          <w:rFonts w:ascii="Helvetica" w:hAnsi="Helvetica"/>
          <w:noProof/>
          <w:sz w:val="20"/>
          <w:lang w:val="en-US"/>
        </w:rPr>
        <w:t>, 1111–1119 (2013).</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25. </w:t>
      </w:r>
      <w:r w:rsidRPr="00E602A3">
        <w:rPr>
          <w:rFonts w:ascii="Helvetica" w:hAnsi="Helvetica"/>
          <w:noProof/>
          <w:sz w:val="20"/>
          <w:lang w:val="en-US"/>
        </w:rPr>
        <w:tab/>
        <w:t xml:space="preserve">J. G. Caporaso </w:t>
      </w:r>
      <w:r w:rsidRPr="00E602A3">
        <w:rPr>
          <w:rFonts w:ascii="Helvetica" w:hAnsi="Helvetica"/>
          <w:i/>
          <w:iCs/>
          <w:noProof/>
          <w:sz w:val="20"/>
          <w:lang w:val="en-US"/>
        </w:rPr>
        <w:t>et al.</w:t>
      </w:r>
      <w:r w:rsidRPr="00E602A3">
        <w:rPr>
          <w:rFonts w:ascii="Helvetica" w:hAnsi="Helvetica"/>
          <w:noProof/>
          <w:sz w:val="20"/>
          <w:lang w:val="en-US"/>
        </w:rPr>
        <w:t xml:space="preserve">, QIIME allows analysis of high-throughput community sequencing data. </w:t>
      </w:r>
      <w:r w:rsidRPr="00E602A3">
        <w:rPr>
          <w:rFonts w:ascii="Helvetica" w:hAnsi="Helvetica"/>
          <w:i/>
          <w:iCs/>
          <w:noProof/>
          <w:sz w:val="20"/>
          <w:lang w:val="en-US"/>
        </w:rPr>
        <w:t>Nat. Methods</w:t>
      </w:r>
      <w:r w:rsidRPr="00E602A3">
        <w:rPr>
          <w:rFonts w:ascii="Helvetica" w:hAnsi="Helvetica"/>
          <w:noProof/>
          <w:sz w:val="20"/>
          <w:lang w:val="en-US"/>
        </w:rPr>
        <w:t xml:space="preserve">. </w:t>
      </w:r>
      <w:r w:rsidRPr="00E602A3">
        <w:rPr>
          <w:rFonts w:ascii="Helvetica" w:hAnsi="Helvetica"/>
          <w:b/>
          <w:bCs/>
          <w:noProof/>
          <w:sz w:val="20"/>
          <w:lang w:val="en-US"/>
        </w:rPr>
        <w:t>7</w:t>
      </w:r>
      <w:r w:rsidRPr="00E602A3">
        <w:rPr>
          <w:rFonts w:ascii="Helvetica" w:hAnsi="Helvetica"/>
          <w:noProof/>
          <w:sz w:val="20"/>
          <w:lang w:val="en-US"/>
        </w:rPr>
        <w:t>, 335–336 (2010).</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26. </w:t>
      </w:r>
      <w:r w:rsidRPr="00E602A3">
        <w:rPr>
          <w:rFonts w:ascii="Helvetica" w:hAnsi="Helvetica"/>
          <w:noProof/>
          <w:sz w:val="20"/>
          <w:lang w:val="en-US"/>
        </w:rPr>
        <w:tab/>
        <w:t xml:space="preserve">R. R. C. Edgar, Search and clustering orders of magnitude faster than BLAST. </w:t>
      </w:r>
      <w:r w:rsidRPr="00E602A3">
        <w:rPr>
          <w:rFonts w:ascii="Helvetica" w:hAnsi="Helvetica"/>
          <w:i/>
          <w:iCs/>
          <w:noProof/>
          <w:sz w:val="20"/>
          <w:lang w:val="en-US"/>
        </w:rPr>
        <w:t>Bioinformatics</w:t>
      </w:r>
      <w:r w:rsidRPr="00E602A3">
        <w:rPr>
          <w:rFonts w:ascii="Helvetica" w:hAnsi="Helvetica"/>
          <w:noProof/>
          <w:sz w:val="20"/>
          <w:lang w:val="en-US"/>
        </w:rPr>
        <w:t xml:space="preserve">. </w:t>
      </w:r>
      <w:r w:rsidRPr="00E602A3">
        <w:rPr>
          <w:rFonts w:ascii="Helvetica" w:hAnsi="Helvetica"/>
          <w:b/>
          <w:bCs/>
          <w:noProof/>
          <w:sz w:val="20"/>
          <w:lang w:val="en-US"/>
        </w:rPr>
        <w:t>26</w:t>
      </w:r>
      <w:r w:rsidRPr="00E602A3">
        <w:rPr>
          <w:rFonts w:ascii="Helvetica" w:hAnsi="Helvetica"/>
          <w:noProof/>
          <w:sz w:val="20"/>
          <w:lang w:val="en-US"/>
        </w:rPr>
        <w:t>, 2460–2461 (2010).</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27. </w:t>
      </w:r>
      <w:r w:rsidRPr="00E602A3">
        <w:rPr>
          <w:rFonts w:ascii="Helvetica" w:hAnsi="Helvetica"/>
          <w:noProof/>
          <w:sz w:val="20"/>
          <w:lang w:val="en-US"/>
        </w:rPr>
        <w:tab/>
        <w:t xml:space="preserve">R. C. Edgar, B. J. Haas, J. C. Clemente, C. Quince, R. Knight, UCHIME improves sensitivity and speed of chimera detection. </w:t>
      </w:r>
      <w:r w:rsidRPr="00E602A3">
        <w:rPr>
          <w:rFonts w:ascii="Helvetica" w:hAnsi="Helvetica"/>
          <w:i/>
          <w:iCs/>
          <w:noProof/>
          <w:sz w:val="20"/>
          <w:lang w:val="en-US"/>
        </w:rPr>
        <w:t>Bioinformatics</w:t>
      </w:r>
      <w:r w:rsidRPr="00E602A3">
        <w:rPr>
          <w:rFonts w:ascii="Helvetica" w:hAnsi="Helvetica"/>
          <w:noProof/>
          <w:sz w:val="20"/>
          <w:lang w:val="en-US"/>
        </w:rPr>
        <w:t xml:space="preserve">. </w:t>
      </w:r>
      <w:r w:rsidRPr="00E602A3">
        <w:rPr>
          <w:rFonts w:ascii="Helvetica" w:hAnsi="Helvetica"/>
          <w:b/>
          <w:bCs/>
          <w:noProof/>
          <w:sz w:val="20"/>
          <w:lang w:val="en-US"/>
        </w:rPr>
        <w:t>27</w:t>
      </w:r>
      <w:r w:rsidRPr="00E602A3">
        <w:rPr>
          <w:rFonts w:ascii="Helvetica" w:hAnsi="Helvetica"/>
          <w:noProof/>
          <w:sz w:val="20"/>
          <w:lang w:val="en-US"/>
        </w:rPr>
        <w:t>, 2194–2200 (2011).</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28. </w:t>
      </w:r>
      <w:r w:rsidRPr="00E602A3">
        <w:rPr>
          <w:rFonts w:ascii="Helvetica" w:hAnsi="Helvetica"/>
          <w:noProof/>
          <w:sz w:val="20"/>
          <w:lang w:val="en-US"/>
        </w:rPr>
        <w:tab/>
        <w:t xml:space="preserve">D. McDonald </w:t>
      </w:r>
      <w:r w:rsidRPr="00E602A3">
        <w:rPr>
          <w:rFonts w:ascii="Helvetica" w:hAnsi="Helvetica"/>
          <w:i/>
          <w:iCs/>
          <w:noProof/>
          <w:sz w:val="20"/>
          <w:lang w:val="en-US"/>
        </w:rPr>
        <w:t>et al.</w:t>
      </w:r>
      <w:r w:rsidRPr="00E602A3">
        <w:rPr>
          <w:rFonts w:ascii="Helvetica" w:hAnsi="Helvetica"/>
          <w:noProof/>
          <w:sz w:val="20"/>
          <w:lang w:val="en-US"/>
        </w:rPr>
        <w:t xml:space="preserve">, An improved Greengenes taxonomy with explicit ranks for ecological and evolutionary analyses of bacteria and archaea. </w:t>
      </w:r>
      <w:r w:rsidRPr="00E602A3">
        <w:rPr>
          <w:rFonts w:ascii="Helvetica" w:hAnsi="Helvetica"/>
          <w:i/>
          <w:iCs/>
          <w:noProof/>
          <w:sz w:val="20"/>
          <w:lang w:val="en-US"/>
        </w:rPr>
        <w:t>ISME J.</w:t>
      </w:r>
      <w:r w:rsidRPr="00E602A3">
        <w:rPr>
          <w:rFonts w:ascii="Helvetica" w:hAnsi="Helvetica"/>
          <w:noProof/>
          <w:sz w:val="20"/>
          <w:lang w:val="en-US"/>
        </w:rPr>
        <w:t xml:space="preserve"> </w:t>
      </w:r>
      <w:r w:rsidRPr="00E602A3">
        <w:rPr>
          <w:rFonts w:ascii="Helvetica" w:hAnsi="Helvetica"/>
          <w:b/>
          <w:bCs/>
          <w:noProof/>
          <w:sz w:val="20"/>
          <w:lang w:val="en-US"/>
        </w:rPr>
        <w:t>6</w:t>
      </w:r>
      <w:r w:rsidRPr="00E602A3">
        <w:rPr>
          <w:rFonts w:ascii="Helvetica" w:hAnsi="Helvetica"/>
          <w:noProof/>
          <w:sz w:val="20"/>
          <w:lang w:val="en-US"/>
        </w:rPr>
        <w:t>, 610–8 (2012).</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lang w:val="en-US"/>
        </w:rPr>
      </w:pPr>
      <w:r w:rsidRPr="00E602A3">
        <w:rPr>
          <w:rFonts w:ascii="Helvetica" w:hAnsi="Helvetica"/>
          <w:noProof/>
          <w:sz w:val="20"/>
          <w:lang w:val="en-US"/>
        </w:rPr>
        <w:t xml:space="preserve">29. </w:t>
      </w:r>
      <w:r w:rsidRPr="00E602A3">
        <w:rPr>
          <w:rFonts w:ascii="Helvetica" w:hAnsi="Helvetica"/>
          <w:noProof/>
          <w:sz w:val="20"/>
          <w:lang w:val="en-US"/>
        </w:rPr>
        <w:tab/>
        <w:t>K. Mullen, I. Van Stokkum, The Lawson-Hanson algorithm for non-negative least squares (NNLS) (2007).</w:t>
      </w:r>
    </w:p>
    <w:p w:rsidR="00E602A3" w:rsidRPr="00E602A3" w:rsidRDefault="00E602A3" w:rsidP="00E602A3">
      <w:pPr>
        <w:widowControl w:val="0"/>
        <w:autoSpaceDE w:val="0"/>
        <w:autoSpaceDN w:val="0"/>
        <w:adjustRightInd w:val="0"/>
        <w:spacing w:line="480" w:lineRule="auto"/>
        <w:ind w:left="640" w:hanging="640"/>
        <w:rPr>
          <w:rFonts w:ascii="Helvetica" w:hAnsi="Helvetica"/>
          <w:noProof/>
          <w:sz w:val="20"/>
        </w:rPr>
      </w:pPr>
      <w:r w:rsidRPr="00E602A3">
        <w:rPr>
          <w:rFonts w:ascii="Helvetica" w:hAnsi="Helvetica"/>
          <w:noProof/>
          <w:sz w:val="20"/>
          <w:lang w:val="en-US"/>
        </w:rPr>
        <w:t xml:space="preserve">30. </w:t>
      </w:r>
      <w:r w:rsidRPr="00E602A3">
        <w:rPr>
          <w:rFonts w:ascii="Helvetica" w:hAnsi="Helvetica"/>
          <w:noProof/>
          <w:sz w:val="20"/>
          <w:lang w:val="en-US"/>
        </w:rPr>
        <w:tab/>
        <w:t>K. Soetaert, K. V. D. Meersche, D. V Oevelen, Package limSolve, solving linear inverse models in R. (2009).</w:t>
      </w:r>
    </w:p>
    <w:p w:rsidR="00E602A3" w:rsidRDefault="00FD5E88" w:rsidP="00E602A3">
      <w:pPr>
        <w:widowControl w:val="0"/>
        <w:autoSpaceDE w:val="0"/>
        <w:autoSpaceDN w:val="0"/>
        <w:adjustRightInd w:val="0"/>
        <w:spacing w:line="480" w:lineRule="auto"/>
        <w:ind w:left="640" w:hanging="640"/>
        <w:rPr>
          <w:rFonts w:ascii="Helvetica" w:hAnsi="Helvetica" w:cs="Arial"/>
          <w:sz w:val="20"/>
          <w:szCs w:val="20"/>
          <w:lang w:val="en-US"/>
        </w:rPr>
      </w:pPr>
      <w:r>
        <w:rPr>
          <w:rFonts w:ascii="Helvetica" w:hAnsi="Helvetica" w:cs="Arial"/>
          <w:sz w:val="20"/>
          <w:szCs w:val="20"/>
          <w:lang w:val="en-US"/>
        </w:rPr>
        <w:fldChar w:fldCharType="end"/>
      </w:r>
    </w:p>
    <w:p w:rsidR="004C38B0" w:rsidRDefault="000A1887" w:rsidP="00E602A3">
      <w:pPr>
        <w:widowControl w:val="0"/>
        <w:autoSpaceDE w:val="0"/>
        <w:autoSpaceDN w:val="0"/>
        <w:adjustRightInd w:val="0"/>
        <w:spacing w:line="480" w:lineRule="auto"/>
        <w:ind w:left="640" w:hanging="640"/>
        <w:rPr>
          <w:rFonts w:ascii="Helvetica" w:hAnsi="Helvetica" w:cs="Arial"/>
          <w:sz w:val="20"/>
          <w:szCs w:val="20"/>
          <w:lang w:val="en-US"/>
        </w:rPr>
      </w:pPr>
      <w:r w:rsidRPr="002646EB">
        <w:rPr>
          <w:rFonts w:ascii="Helvetica" w:hAnsi="Helvetica" w:cs="Arial"/>
          <w:b/>
          <w:sz w:val="20"/>
          <w:szCs w:val="20"/>
          <w:lang w:val="en-US"/>
        </w:rPr>
        <w:t>Acknowledgements</w:t>
      </w:r>
      <w:r w:rsidR="00D85197">
        <w:rPr>
          <w:rFonts w:ascii="Helvetica" w:hAnsi="Helvetica" w:cs="Arial"/>
          <w:sz w:val="20"/>
          <w:szCs w:val="20"/>
          <w:lang w:val="en-US"/>
        </w:rPr>
        <w:t xml:space="preserve"> </w:t>
      </w:r>
    </w:p>
    <w:p w:rsidR="00D121D8" w:rsidRPr="00D121D8" w:rsidRDefault="00D85197" w:rsidP="006574D9">
      <w:pPr>
        <w:spacing w:line="480" w:lineRule="auto"/>
        <w:jc w:val="both"/>
        <w:rPr>
          <w:rFonts w:ascii="Helvetica" w:hAnsi="Helvetica" w:cs="Arial"/>
          <w:sz w:val="20"/>
          <w:szCs w:val="20"/>
          <w:lang w:val="en-US"/>
        </w:rPr>
      </w:pPr>
      <w:proofErr w:type="gramStart"/>
      <w:r w:rsidRPr="00D610C5">
        <w:rPr>
          <w:rFonts w:ascii="Helvetica" w:hAnsi="Helvetica" w:cs="Arial"/>
          <w:sz w:val="20"/>
          <w:szCs w:val="20"/>
          <w:lang w:val="en-US"/>
        </w:rPr>
        <w:t xml:space="preserve">The work was funded by the </w:t>
      </w:r>
      <w:r w:rsidR="00E57D84" w:rsidRPr="00E57D84">
        <w:rPr>
          <w:rFonts w:ascii="Helvetica" w:hAnsi="Helvetica" w:cs="Arial"/>
          <w:sz w:val="20"/>
          <w:szCs w:val="20"/>
          <w:lang w:val="en-US"/>
        </w:rPr>
        <w:t>BBSRC</w:t>
      </w:r>
      <w:proofErr w:type="gramEnd"/>
      <w:r w:rsidR="00E57D84" w:rsidRPr="00E57D84">
        <w:rPr>
          <w:rFonts w:ascii="Helvetica" w:hAnsi="Helvetica" w:cs="Arial"/>
          <w:sz w:val="20"/>
          <w:szCs w:val="20"/>
          <w:lang w:val="en-US"/>
        </w:rPr>
        <w:t xml:space="preserve">, </w:t>
      </w:r>
      <w:proofErr w:type="gramStart"/>
      <w:r w:rsidR="00E57D84">
        <w:rPr>
          <w:rFonts w:ascii="Helvetica" w:hAnsi="Helvetica" w:cs="Arial"/>
          <w:sz w:val="20"/>
          <w:szCs w:val="20"/>
          <w:lang w:val="en-US"/>
        </w:rPr>
        <w:t xml:space="preserve">project </w:t>
      </w:r>
      <w:r w:rsidR="00E57D84" w:rsidRPr="00E57D84">
        <w:rPr>
          <w:rFonts w:ascii="Helvetica" w:hAnsi="Helvetica" w:cs="Arial"/>
          <w:sz w:val="20"/>
          <w:szCs w:val="20"/>
          <w:lang w:val="en-US"/>
        </w:rPr>
        <w:t>BB/K003240/1</w:t>
      </w:r>
      <w:proofErr w:type="gramEnd"/>
      <w:r w:rsidRPr="00D610C5">
        <w:rPr>
          <w:rFonts w:ascii="Helvetica" w:hAnsi="Helvetica" w:cs="Arial"/>
          <w:sz w:val="20"/>
          <w:szCs w:val="20"/>
          <w:lang w:val="en-US"/>
        </w:rPr>
        <w:t>.</w:t>
      </w:r>
      <w:r>
        <w:rPr>
          <w:rFonts w:ascii="Helvetica" w:hAnsi="Helvetica" w:cs="Arial"/>
          <w:sz w:val="20"/>
          <w:szCs w:val="20"/>
          <w:lang w:val="en-US"/>
        </w:rPr>
        <w:t xml:space="preserve"> </w:t>
      </w:r>
      <w:proofErr w:type="gramStart"/>
      <w:r w:rsidRPr="00D610C5">
        <w:rPr>
          <w:rFonts w:ascii="Helvetica" w:hAnsi="Helvetica" w:cs="Arial"/>
          <w:sz w:val="20"/>
          <w:szCs w:val="20"/>
          <w:lang w:val="en-US"/>
        </w:rPr>
        <w:t>AB is additionally funded by the Royal Society</w:t>
      </w:r>
      <w:r w:rsidR="001228A4">
        <w:rPr>
          <w:rFonts w:ascii="Helvetica" w:hAnsi="Helvetica" w:cs="Arial"/>
          <w:sz w:val="20"/>
          <w:szCs w:val="20"/>
          <w:lang w:val="en-US"/>
        </w:rPr>
        <w:t xml:space="preserve">, </w:t>
      </w:r>
      <w:proofErr w:type="spellStart"/>
      <w:r w:rsidR="001228A4">
        <w:rPr>
          <w:rFonts w:ascii="Helvetica" w:hAnsi="Helvetica" w:cs="Arial"/>
          <w:sz w:val="20"/>
          <w:szCs w:val="20"/>
          <w:lang w:val="en-US"/>
        </w:rPr>
        <w:t>Axa</w:t>
      </w:r>
      <w:proofErr w:type="spellEnd"/>
      <w:r w:rsidR="001228A4">
        <w:rPr>
          <w:rFonts w:ascii="Helvetica" w:hAnsi="Helvetica" w:cs="Arial"/>
          <w:sz w:val="20"/>
          <w:szCs w:val="20"/>
          <w:lang w:val="en-US"/>
        </w:rPr>
        <w:t xml:space="preserve"> Research Fund and NERC</w:t>
      </w:r>
      <w:proofErr w:type="gramEnd"/>
      <w:r w:rsidRPr="00D610C5">
        <w:rPr>
          <w:rFonts w:ascii="Helvetica" w:hAnsi="Helvetica" w:cs="Arial"/>
          <w:sz w:val="20"/>
          <w:szCs w:val="20"/>
          <w:lang w:val="en-US"/>
        </w:rPr>
        <w:t>.</w:t>
      </w:r>
      <w:r w:rsidR="00D121D8">
        <w:rPr>
          <w:rFonts w:ascii="Helvetica" w:hAnsi="Helvetica" w:cs="Arial"/>
          <w:sz w:val="20"/>
          <w:szCs w:val="20"/>
          <w:lang w:val="en-US"/>
        </w:rPr>
        <w:t xml:space="preserve"> KM &amp; JH were funded </w:t>
      </w:r>
      <w:r w:rsidR="00D121D8" w:rsidRPr="00D121D8">
        <w:rPr>
          <w:rFonts w:ascii="Helvetica" w:hAnsi="Helvetica" w:cs="Arial"/>
          <w:sz w:val="20"/>
          <w:szCs w:val="20"/>
          <w:lang w:val="en-US"/>
        </w:rPr>
        <w:t xml:space="preserve">through the project ENIGME from the INRA </w:t>
      </w:r>
      <w:proofErr w:type="spellStart"/>
      <w:r w:rsidR="00D121D8" w:rsidRPr="00D121D8">
        <w:rPr>
          <w:rFonts w:ascii="Helvetica" w:hAnsi="Helvetica" w:cs="Arial"/>
          <w:sz w:val="20"/>
          <w:szCs w:val="20"/>
          <w:lang w:val="en-US"/>
        </w:rPr>
        <w:t>metaprogramme</w:t>
      </w:r>
      <w:proofErr w:type="spellEnd"/>
      <w:r w:rsidR="00D121D8" w:rsidRPr="00D121D8">
        <w:rPr>
          <w:rFonts w:ascii="Helvetica" w:hAnsi="Helvetica" w:cs="Arial"/>
          <w:sz w:val="20"/>
          <w:szCs w:val="20"/>
          <w:lang w:val="en-US"/>
        </w:rPr>
        <w:t xml:space="preserve"> MEM (Meta-</w:t>
      </w:r>
      <w:proofErr w:type="spellStart"/>
      <w:r w:rsidR="00D121D8" w:rsidRPr="00D121D8">
        <w:rPr>
          <w:rFonts w:ascii="Helvetica" w:hAnsi="Helvetica" w:cs="Arial"/>
          <w:sz w:val="20"/>
          <w:szCs w:val="20"/>
          <w:lang w:val="en-US"/>
        </w:rPr>
        <w:t>omics</w:t>
      </w:r>
      <w:proofErr w:type="spellEnd"/>
      <w:r w:rsidR="00D121D8" w:rsidRPr="00D121D8">
        <w:rPr>
          <w:rFonts w:ascii="Helvetica" w:hAnsi="Helvetica" w:cs="Arial"/>
          <w:sz w:val="20"/>
          <w:szCs w:val="20"/>
          <w:lang w:val="en-US"/>
        </w:rPr>
        <w:t xml:space="preserve"> and microbial ecosystems)</w:t>
      </w:r>
      <w:r w:rsidR="00BF6861">
        <w:rPr>
          <w:rFonts w:ascii="Helvetica" w:hAnsi="Helvetica" w:cs="Arial"/>
          <w:sz w:val="20"/>
          <w:szCs w:val="20"/>
          <w:lang w:val="en-US"/>
        </w:rPr>
        <w:t xml:space="preserve">. KM was additionally funded through an </w:t>
      </w:r>
      <w:proofErr w:type="spellStart"/>
      <w:r w:rsidR="00BF6861">
        <w:rPr>
          <w:rFonts w:ascii="Helvetica" w:hAnsi="Helvetica" w:cs="Arial"/>
          <w:sz w:val="20"/>
          <w:szCs w:val="20"/>
          <w:lang w:val="en-US"/>
        </w:rPr>
        <w:t>Institut</w:t>
      </w:r>
      <w:proofErr w:type="spellEnd"/>
      <w:r w:rsidR="00BF6861">
        <w:rPr>
          <w:rFonts w:ascii="Helvetica" w:hAnsi="Helvetica" w:cs="Arial"/>
          <w:sz w:val="20"/>
          <w:szCs w:val="20"/>
          <w:lang w:val="en-US"/>
        </w:rPr>
        <w:t xml:space="preserve"> Carnot 3BCAR international travel grant.</w:t>
      </w:r>
    </w:p>
    <w:p w:rsidR="00CA4EAC" w:rsidRDefault="00D121D8" w:rsidP="00E012D7">
      <w:pPr>
        <w:spacing w:line="480" w:lineRule="auto"/>
        <w:jc w:val="both"/>
        <w:rPr>
          <w:rFonts w:ascii="Helvetica" w:hAnsi="Helvetica" w:cs="Arial"/>
          <w:sz w:val="20"/>
          <w:szCs w:val="20"/>
        </w:rPr>
      </w:pPr>
      <w:r w:rsidRPr="00D121D8">
        <w:rPr>
          <w:rFonts w:ascii="Helvetica" w:hAnsi="Helvetica" w:cs="Arial"/>
          <w:sz w:val="20"/>
          <w:szCs w:val="20"/>
          <w:lang w:val="en-US"/>
        </w:rPr>
        <w:t xml:space="preserve"> </w:t>
      </w:r>
    </w:p>
    <w:p w:rsidR="00AA4140" w:rsidRDefault="00AA4140">
      <w:pPr>
        <w:spacing w:line="480" w:lineRule="auto"/>
        <w:jc w:val="both"/>
        <w:rPr>
          <w:rFonts w:ascii="Helvetica" w:hAnsi="Helvetica" w:cs="Arial"/>
          <w:b/>
          <w:sz w:val="20"/>
          <w:szCs w:val="20"/>
        </w:rPr>
      </w:pPr>
    </w:p>
    <w:p w:rsidR="00AA4140" w:rsidRDefault="00AA4140">
      <w:pPr>
        <w:spacing w:line="480" w:lineRule="auto"/>
        <w:jc w:val="both"/>
        <w:rPr>
          <w:rFonts w:ascii="Helvetica" w:hAnsi="Helvetica" w:cs="Arial"/>
          <w:b/>
          <w:sz w:val="20"/>
          <w:szCs w:val="20"/>
        </w:rPr>
      </w:pPr>
    </w:p>
    <w:p w:rsidR="00AA4140" w:rsidRDefault="00AA4140">
      <w:pPr>
        <w:spacing w:line="480" w:lineRule="auto"/>
        <w:jc w:val="both"/>
        <w:rPr>
          <w:rFonts w:ascii="Helvetica" w:hAnsi="Helvetica" w:cs="Arial"/>
          <w:b/>
          <w:sz w:val="20"/>
          <w:szCs w:val="20"/>
        </w:rPr>
      </w:pPr>
    </w:p>
    <w:p w:rsidR="00F04EE6" w:rsidRDefault="00F04EE6">
      <w:pPr>
        <w:spacing w:line="480" w:lineRule="auto"/>
        <w:jc w:val="both"/>
        <w:rPr>
          <w:rFonts w:ascii="Helvetica" w:hAnsi="Helvetica" w:cs="Arial"/>
          <w:b/>
          <w:sz w:val="20"/>
          <w:szCs w:val="20"/>
        </w:rPr>
      </w:pPr>
      <w:r>
        <w:rPr>
          <w:rFonts w:ascii="Helvetica" w:hAnsi="Helvetica" w:cs="Arial"/>
          <w:b/>
          <w:sz w:val="20"/>
          <w:szCs w:val="20"/>
        </w:rPr>
        <w:t>Figures:</w:t>
      </w:r>
    </w:p>
    <w:p w:rsidR="00F04EE6" w:rsidDel="0044725D" w:rsidRDefault="00F04EE6">
      <w:pPr>
        <w:spacing w:line="480" w:lineRule="auto"/>
        <w:jc w:val="both"/>
        <w:rPr>
          <w:del w:id="1" w:author="Pawel Sierocinski" w:date="2017-01-27T15:11:00Z"/>
          <w:rFonts w:ascii="Helvetica" w:hAnsi="Helvetica" w:cs="Arial"/>
          <w:b/>
          <w:sz w:val="20"/>
          <w:szCs w:val="20"/>
        </w:rPr>
      </w:pPr>
    </w:p>
    <w:p w:rsidR="00F04EE6" w:rsidRPr="004B4698" w:rsidRDefault="00F04EE6" w:rsidP="00F04EE6">
      <w:pPr>
        <w:spacing w:line="480" w:lineRule="auto"/>
        <w:jc w:val="both"/>
        <w:rPr>
          <w:rFonts w:ascii="Helvetica" w:hAnsi="Helvetica"/>
          <w:sz w:val="20"/>
          <w:szCs w:val="20"/>
        </w:rPr>
      </w:pPr>
      <w:r w:rsidRPr="002A2E00">
        <w:rPr>
          <w:rFonts w:ascii="Helvetica" w:hAnsi="Helvetica"/>
          <w:b/>
          <w:sz w:val="20"/>
          <w:szCs w:val="20"/>
        </w:rPr>
        <w:t>Figure 1: Methane production predicts the composition when two communities coalesce.</w:t>
      </w:r>
      <w:r>
        <w:rPr>
          <w:rFonts w:ascii="Helvetica" w:hAnsi="Helvetica"/>
          <w:sz w:val="20"/>
          <w:szCs w:val="20"/>
        </w:rPr>
        <w:t xml:space="preserve"> </w:t>
      </w:r>
      <w:r w:rsidRPr="004B4698">
        <w:rPr>
          <w:rFonts w:ascii="Helvetica" w:hAnsi="Helvetica"/>
          <w:sz w:val="20"/>
          <w:szCs w:val="20"/>
        </w:rPr>
        <w:t>A) Cumulative methane production in ml (</w:t>
      </w:r>
      <w:r w:rsidRPr="004B4698">
        <w:rPr>
          <w:rFonts w:ascii="Helvetica" w:eastAsia="MS Gothic" w:hAnsi="Helvetica"/>
          <w:color w:val="000000"/>
          <w:sz w:val="20"/>
          <w:szCs w:val="20"/>
        </w:rPr>
        <w:t>±</w:t>
      </w:r>
      <w:r w:rsidRPr="004B4698">
        <w:rPr>
          <w:rFonts w:ascii="Helvetica" w:hAnsi="Helvetica"/>
          <w:sz w:val="20"/>
          <w:szCs w:val="20"/>
        </w:rPr>
        <w:t>SEM)</w:t>
      </w:r>
      <w:r>
        <w:rPr>
          <w:rFonts w:ascii="Helvetica" w:hAnsi="Helvetica"/>
          <w:sz w:val="20"/>
          <w:szCs w:val="20"/>
        </w:rPr>
        <w:t xml:space="preserve"> over time </w:t>
      </w:r>
      <w:r w:rsidRPr="004B4698">
        <w:rPr>
          <w:rFonts w:ascii="Helvetica" w:hAnsi="Helvetica"/>
          <w:sz w:val="20"/>
          <w:szCs w:val="20"/>
        </w:rPr>
        <w:t>of</w:t>
      </w:r>
      <w:r>
        <w:rPr>
          <w:rFonts w:ascii="Helvetica" w:hAnsi="Helvetica"/>
          <w:sz w:val="20"/>
          <w:szCs w:val="20"/>
        </w:rPr>
        <w:t>:</w:t>
      </w:r>
      <w:r w:rsidRPr="004B4698">
        <w:rPr>
          <w:rFonts w:ascii="Helvetica" w:hAnsi="Helvetica"/>
          <w:sz w:val="20"/>
          <w:szCs w:val="20"/>
        </w:rPr>
        <w:t xml:space="preserve"> </w:t>
      </w:r>
      <w:r>
        <w:rPr>
          <w:rFonts w:ascii="Helvetica" w:hAnsi="Helvetica"/>
          <w:sz w:val="20"/>
          <w:szCs w:val="20"/>
        </w:rPr>
        <w:t>community</w:t>
      </w:r>
      <w:r w:rsidRPr="004B4698">
        <w:rPr>
          <w:rFonts w:ascii="Helvetica" w:hAnsi="Helvetica"/>
          <w:sz w:val="20"/>
          <w:szCs w:val="20"/>
        </w:rPr>
        <w:t xml:space="preserve"> P01 (white circles), </w:t>
      </w:r>
      <w:r>
        <w:rPr>
          <w:rFonts w:ascii="Helvetica" w:hAnsi="Helvetica"/>
          <w:sz w:val="20"/>
          <w:szCs w:val="20"/>
        </w:rPr>
        <w:t>community</w:t>
      </w:r>
      <w:r w:rsidRPr="004B4698">
        <w:rPr>
          <w:rFonts w:ascii="Helvetica" w:hAnsi="Helvetica"/>
          <w:sz w:val="20"/>
          <w:szCs w:val="20"/>
        </w:rPr>
        <w:t xml:space="preserve"> P05 (black circles) and their mixes (grey circles). Cumulative methane production differed between treatments (</w:t>
      </w:r>
      <w:r w:rsidRPr="004B4698">
        <w:rPr>
          <w:rFonts w:ascii="Helvetica" w:hAnsi="Helvetica"/>
          <w:i/>
          <w:sz w:val="20"/>
          <w:szCs w:val="20"/>
        </w:rPr>
        <w:t>F</w:t>
      </w:r>
      <w:r w:rsidRPr="004B4698">
        <w:rPr>
          <w:rFonts w:ascii="Helvetica" w:hAnsi="Helvetica"/>
          <w:sz w:val="20"/>
          <w:szCs w:val="20"/>
          <w:vertAlign w:val="subscript"/>
        </w:rPr>
        <w:t>2</w:t>
      </w:r>
      <w:proofErr w:type="gramStart"/>
      <w:r w:rsidRPr="004B4698">
        <w:rPr>
          <w:rFonts w:ascii="Helvetica" w:hAnsi="Helvetica"/>
          <w:sz w:val="20"/>
          <w:szCs w:val="20"/>
          <w:vertAlign w:val="subscript"/>
        </w:rPr>
        <w:t>,9</w:t>
      </w:r>
      <w:proofErr w:type="gramEnd"/>
      <w:r w:rsidRPr="004B4698">
        <w:rPr>
          <w:rFonts w:ascii="Helvetica" w:hAnsi="Helvetica"/>
          <w:sz w:val="20"/>
          <w:szCs w:val="20"/>
        </w:rPr>
        <w:t xml:space="preserve"> = 23.2, </w:t>
      </w:r>
      <w:r w:rsidRPr="004B4698">
        <w:rPr>
          <w:rFonts w:ascii="Helvetica" w:hAnsi="Helvetica"/>
          <w:i/>
          <w:sz w:val="20"/>
          <w:szCs w:val="20"/>
        </w:rPr>
        <w:t>P</w:t>
      </w:r>
      <w:r w:rsidRPr="004B4698">
        <w:rPr>
          <w:rFonts w:ascii="Helvetica" w:hAnsi="Helvetica"/>
          <w:sz w:val="20"/>
          <w:szCs w:val="20"/>
        </w:rPr>
        <w:t xml:space="preserve"> &lt; 0.001), but did not differ between the mixed community and P05 (</w:t>
      </w:r>
      <w:proofErr w:type="spellStart"/>
      <w:r w:rsidRPr="004B4698">
        <w:rPr>
          <w:rFonts w:ascii="Helvetica" w:hAnsi="Helvetica"/>
          <w:sz w:val="20"/>
          <w:szCs w:val="20"/>
        </w:rPr>
        <w:t>Tukey</w:t>
      </w:r>
      <w:proofErr w:type="spellEnd"/>
      <w:r w:rsidRPr="004B4698">
        <w:rPr>
          <w:rFonts w:ascii="Helvetica" w:hAnsi="Helvetica"/>
          <w:sz w:val="20"/>
          <w:szCs w:val="20"/>
        </w:rPr>
        <w:t xml:space="preserve">-Kramer HSD: </w:t>
      </w:r>
      <w:r w:rsidRPr="004B4698">
        <w:rPr>
          <w:rFonts w:ascii="Helvetica" w:hAnsi="Helvetica"/>
          <w:i/>
          <w:sz w:val="20"/>
          <w:szCs w:val="20"/>
        </w:rPr>
        <w:t>P</w:t>
      </w:r>
      <w:r w:rsidRPr="004B4698">
        <w:rPr>
          <w:rFonts w:ascii="Helvetica" w:hAnsi="Helvetica"/>
          <w:sz w:val="20"/>
          <w:szCs w:val="20"/>
        </w:rPr>
        <w:t xml:space="preserve"> = 0.5). P01 was lower than both other treatments (</w:t>
      </w:r>
      <w:r w:rsidRPr="004B4698">
        <w:rPr>
          <w:rFonts w:ascii="Helvetica" w:hAnsi="Helvetica"/>
          <w:i/>
          <w:sz w:val="20"/>
          <w:szCs w:val="20"/>
        </w:rPr>
        <w:t>P</w:t>
      </w:r>
      <w:r w:rsidRPr="004B4698">
        <w:rPr>
          <w:rFonts w:ascii="Helvetica" w:hAnsi="Helvetica"/>
          <w:sz w:val="20"/>
          <w:szCs w:val="20"/>
        </w:rPr>
        <w:t xml:space="preserve"> &lt; 0.001 in both cases). B) NMDS plot of unweighted </w:t>
      </w:r>
      <w:r>
        <w:rPr>
          <w:rFonts w:ascii="Helvetica" w:hAnsi="Helvetica"/>
          <w:sz w:val="20"/>
          <w:szCs w:val="20"/>
        </w:rPr>
        <w:t>U</w:t>
      </w:r>
      <w:r w:rsidRPr="004B4698">
        <w:rPr>
          <w:rFonts w:ascii="Helvetica" w:hAnsi="Helvetica"/>
          <w:sz w:val="20"/>
          <w:szCs w:val="20"/>
        </w:rPr>
        <w:t>ni</w:t>
      </w:r>
      <w:r>
        <w:rPr>
          <w:rFonts w:ascii="Helvetica" w:hAnsi="Helvetica"/>
          <w:sz w:val="20"/>
          <w:szCs w:val="20"/>
        </w:rPr>
        <w:t>F</w:t>
      </w:r>
      <w:r w:rsidRPr="004B4698">
        <w:rPr>
          <w:rFonts w:ascii="Helvetica" w:hAnsi="Helvetica"/>
          <w:sz w:val="20"/>
          <w:szCs w:val="20"/>
        </w:rPr>
        <w:t xml:space="preserve">rac of </w:t>
      </w:r>
      <w:r>
        <w:rPr>
          <w:rFonts w:ascii="Helvetica" w:hAnsi="Helvetica"/>
          <w:sz w:val="20"/>
          <w:szCs w:val="20"/>
        </w:rPr>
        <w:t xml:space="preserve">communities </w:t>
      </w:r>
      <w:r w:rsidRPr="004B4698">
        <w:rPr>
          <w:rFonts w:ascii="Helvetica" w:hAnsi="Helvetica"/>
          <w:sz w:val="20"/>
          <w:szCs w:val="20"/>
        </w:rPr>
        <w:t xml:space="preserve">P01 (white), P05 (black) and their mixes (grey). Ancestral samples are represented by squares with samples from the endpoint of the experiment by circles. At the endpoint, P05 was compositionally more similar to the mixtures than P01, based on both unweighted (mean distance to each mixture for each replicate single community: </w:t>
      </w:r>
      <w:r w:rsidRPr="004B4698">
        <w:rPr>
          <w:rFonts w:ascii="Helvetica" w:hAnsi="Helvetica"/>
          <w:i/>
          <w:sz w:val="20"/>
          <w:szCs w:val="20"/>
        </w:rPr>
        <w:t>t</w:t>
      </w:r>
      <w:r w:rsidRPr="004B4698">
        <w:rPr>
          <w:rFonts w:ascii="Helvetica" w:hAnsi="Helvetica"/>
          <w:sz w:val="20"/>
          <w:szCs w:val="20"/>
          <w:vertAlign w:val="subscript"/>
        </w:rPr>
        <w:t>6</w:t>
      </w:r>
      <w:r w:rsidRPr="004B4698">
        <w:rPr>
          <w:rFonts w:ascii="Helvetica" w:hAnsi="Helvetica"/>
          <w:sz w:val="20"/>
          <w:szCs w:val="20"/>
        </w:rPr>
        <w:t xml:space="preserve"> = 8.3, </w:t>
      </w:r>
      <w:r w:rsidRPr="004B4698">
        <w:rPr>
          <w:rFonts w:ascii="Helvetica" w:hAnsi="Helvetica"/>
          <w:i/>
          <w:sz w:val="20"/>
          <w:szCs w:val="20"/>
        </w:rPr>
        <w:t>P</w:t>
      </w:r>
      <w:r w:rsidRPr="004B4698">
        <w:rPr>
          <w:rFonts w:ascii="Helvetica" w:hAnsi="Helvetica"/>
          <w:sz w:val="20"/>
          <w:szCs w:val="20"/>
        </w:rPr>
        <w:t xml:space="preserve"> &lt; 0.001) and weighted (</w:t>
      </w:r>
      <w:r w:rsidRPr="004B4698">
        <w:rPr>
          <w:rFonts w:ascii="Helvetica" w:hAnsi="Helvetica"/>
          <w:i/>
          <w:sz w:val="20"/>
          <w:szCs w:val="20"/>
        </w:rPr>
        <w:t>t</w:t>
      </w:r>
      <w:r w:rsidRPr="004B4698">
        <w:rPr>
          <w:rFonts w:ascii="Helvetica" w:hAnsi="Helvetica"/>
          <w:sz w:val="20"/>
          <w:szCs w:val="20"/>
          <w:vertAlign w:val="subscript"/>
        </w:rPr>
        <w:t>6</w:t>
      </w:r>
      <w:r w:rsidRPr="004B4698">
        <w:rPr>
          <w:rFonts w:ascii="Helvetica" w:hAnsi="Helvetica"/>
          <w:sz w:val="20"/>
          <w:szCs w:val="20"/>
        </w:rPr>
        <w:t xml:space="preserve"> = 2.3, </w:t>
      </w:r>
      <w:r w:rsidRPr="004B4698">
        <w:rPr>
          <w:rFonts w:ascii="Helvetica" w:hAnsi="Helvetica"/>
          <w:i/>
          <w:sz w:val="20"/>
          <w:szCs w:val="20"/>
        </w:rPr>
        <w:t>P</w:t>
      </w:r>
      <w:r w:rsidRPr="004B4698">
        <w:rPr>
          <w:rFonts w:ascii="Helvetica" w:hAnsi="Helvetica"/>
          <w:sz w:val="20"/>
          <w:szCs w:val="20"/>
        </w:rPr>
        <w:t xml:space="preserve"> = 0.03) UniFrac distances. </w:t>
      </w:r>
    </w:p>
    <w:p w:rsidR="00F04EE6" w:rsidRDefault="00F04EE6" w:rsidP="00F04EE6">
      <w:pPr>
        <w:widowControl w:val="0"/>
        <w:autoSpaceDE w:val="0"/>
        <w:autoSpaceDN w:val="0"/>
        <w:adjustRightInd w:val="0"/>
        <w:spacing w:line="480" w:lineRule="auto"/>
        <w:ind w:left="640" w:hanging="640"/>
        <w:jc w:val="both"/>
        <w:rPr>
          <w:rFonts w:ascii="Helvetica" w:hAnsi="Helvetica"/>
          <w:noProof/>
          <w:sz w:val="20"/>
          <w:lang w:val="en-US"/>
        </w:rPr>
      </w:pPr>
    </w:p>
    <w:p w:rsidR="00F04EE6" w:rsidRPr="00D610C5" w:rsidRDefault="00F04EE6" w:rsidP="00F04EE6">
      <w:pPr>
        <w:spacing w:line="480" w:lineRule="auto"/>
        <w:jc w:val="both"/>
        <w:rPr>
          <w:rFonts w:ascii="Helvetica" w:hAnsi="Helvetica" w:cs="Arial"/>
          <w:sz w:val="20"/>
          <w:szCs w:val="20"/>
          <w:lang w:val="en-US"/>
        </w:rPr>
      </w:pPr>
      <w:r w:rsidRPr="00035B3C">
        <w:rPr>
          <w:rFonts w:ascii="Helvetica" w:hAnsi="Helvetica"/>
          <w:b/>
          <w:sz w:val="20"/>
          <w:szCs w:val="20"/>
        </w:rPr>
        <w:t>Figure 2: Methane production predicts the greatest contributor to coalesced community composition.</w:t>
      </w:r>
      <w:r>
        <w:rPr>
          <w:rFonts w:ascii="Helvetica" w:hAnsi="Helvetica"/>
          <w:sz w:val="20"/>
          <w:szCs w:val="20"/>
        </w:rPr>
        <w:t xml:space="preserve"> </w:t>
      </w:r>
      <w:r w:rsidRPr="004B4698">
        <w:rPr>
          <w:rFonts w:ascii="Helvetica" w:hAnsi="Helvetica"/>
          <w:sz w:val="20"/>
          <w:szCs w:val="20"/>
        </w:rPr>
        <w:t xml:space="preserve">A) </w:t>
      </w:r>
      <w:r>
        <w:rPr>
          <w:rFonts w:ascii="Helvetica" w:hAnsi="Helvetica"/>
          <w:sz w:val="20"/>
          <w:szCs w:val="20"/>
        </w:rPr>
        <w:t>Cumulated m</w:t>
      </w:r>
      <w:r w:rsidRPr="004B4698">
        <w:rPr>
          <w:rFonts w:ascii="Helvetica" w:hAnsi="Helvetica"/>
          <w:sz w:val="20"/>
          <w:szCs w:val="20"/>
        </w:rPr>
        <w:t xml:space="preserve">ethane production of Mixed (grey) and Individual communities (white). </w:t>
      </w:r>
      <w:proofErr w:type="gramStart"/>
      <w:r>
        <w:rPr>
          <w:rFonts w:ascii="Helvetica" w:hAnsi="Helvetica"/>
          <w:sz w:val="20"/>
          <w:szCs w:val="20"/>
        </w:rPr>
        <w:t>Average performance shown as a horizontal line.</w:t>
      </w:r>
      <w:proofErr w:type="gramEnd"/>
      <w:r w:rsidRPr="004B4698">
        <w:rPr>
          <w:rFonts w:ascii="Helvetica" w:hAnsi="Helvetica"/>
          <w:sz w:val="20"/>
          <w:szCs w:val="20"/>
        </w:rPr>
        <w:t xml:space="preserve"> Mean</w:t>
      </w:r>
      <w:r>
        <w:rPr>
          <w:rFonts w:ascii="Helvetica" w:hAnsi="Helvetica"/>
          <w:sz w:val="20"/>
          <w:szCs w:val="20"/>
        </w:rPr>
        <w:t xml:space="preserve"> cumulative methane</w:t>
      </w:r>
      <w:r w:rsidRPr="004B4698">
        <w:rPr>
          <w:rFonts w:ascii="Helvetica" w:hAnsi="Helvetica"/>
          <w:sz w:val="20"/>
          <w:szCs w:val="20"/>
        </w:rPr>
        <w:t xml:space="preserve"> production was greater for mixtures than for </w:t>
      </w:r>
      <w:r>
        <w:rPr>
          <w:rFonts w:ascii="Helvetica" w:hAnsi="Helvetica"/>
          <w:sz w:val="20"/>
          <w:szCs w:val="20"/>
        </w:rPr>
        <w:t xml:space="preserve">individual </w:t>
      </w:r>
      <w:r w:rsidRPr="004B4698">
        <w:rPr>
          <w:rFonts w:ascii="Helvetica" w:hAnsi="Helvetica"/>
          <w:sz w:val="20"/>
          <w:szCs w:val="20"/>
        </w:rPr>
        <w:t>communities (</w:t>
      </w:r>
      <w:r w:rsidRPr="004B4698">
        <w:rPr>
          <w:rFonts w:ascii="Helvetica" w:hAnsi="Helvetica"/>
          <w:i/>
          <w:sz w:val="20"/>
          <w:szCs w:val="20"/>
        </w:rPr>
        <w:t>t</w:t>
      </w:r>
      <w:r w:rsidRPr="004B4698">
        <w:rPr>
          <w:rFonts w:ascii="Helvetica" w:hAnsi="Helvetica"/>
          <w:sz w:val="20"/>
          <w:szCs w:val="20"/>
        </w:rPr>
        <w:t xml:space="preserve">-test: </w:t>
      </w:r>
      <w:r w:rsidRPr="004B4698">
        <w:rPr>
          <w:rFonts w:ascii="Helvetica" w:hAnsi="Helvetica"/>
          <w:i/>
          <w:sz w:val="20"/>
          <w:szCs w:val="20"/>
        </w:rPr>
        <w:t>P</w:t>
      </w:r>
      <w:r w:rsidRPr="004B4698">
        <w:rPr>
          <w:rFonts w:ascii="Helvetica" w:hAnsi="Helvetica"/>
          <w:sz w:val="20"/>
          <w:szCs w:val="20"/>
        </w:rPr>
        <w:t xml:space="preserve"> &lt; 0.001 in 9 cases), </w:t>
      </w:r>
      <w:r>
        <w:rPr>
          <w:rFonts w:ascii="Helvetica" w:hAnsi="Helvetica"/>
          <w:sz w:val="20"/>
          <w:szCs w:val="20"/>
        </w:rPr>
        <w:t xml:space="preserve">except community </w:t>
      </w:r>
      <w:r w:rsidRPr="004B4698">
        <w:rPr>
          <w:rFonts w:ascii="Helvetica" w:hAnsi="Helvetica"/>
          <w:sz w:val="20"/>
          <w:szCs w:val="20"/>
        </w:rPr>
        <w:t>P13</w:t>
      </w:r>
      <w:r>
        <w:rPr>
          <w:rFonts w:ascii="Helvetica" w:hAnsi="Helvetica"/>
          <w:sz w:val="20"/>
          <w:szCs w:val="20"/>
        </w:rPr>
        <w:t xml:space="preserve"> (best </w:t>
      </w:r>
      <w:proofErr w:type="spellStart"/>
      <w:r>
        <w:rPr>
          <w:rFonts w:ascii="Helvetica" w:hAnsi="Helvetica"/>
          <w:sz w:val="20"/>
          <w:szCs w:val="20"/>
        </w:rPr>
        <w:t>preformer</w:t>
      </w:r>
      <w:proofErr w:type="spellEnd"/>
      <w:r>
        <w:rPr>
          <w:rFonts w:ascii="Helvetica" w:hAnsi="Helvetica"/>
          <w:sz w:val="20"/>
          <w:szCs w:val="20"/>
        </w:rPr>
        <w:t>)</w:t>
      </w:r>
      <w:r w:rsidRPr="004B4698">
        <w:rPr>
          <w:rFonts w:ascii="Helvetica" w:hAnsi="Helvetica"/>
          <w:sz w:val="20"/>
          <w:szCs w:val="20"/>
        </w:rPr>
        <w:t>. B) NMDS plot of unweighted unifrac of 10 mix</w:t>
      </w:r>
      <w:r>
        <w:rPr>
          <w:rFonts w:ascii="Helvetica" w:hAnsi="Helvetica"/>
          <w:sz w:val="20"/>
          <w:szCs w:val="20"/>
        </w:rPr>
        <w:t>tures</w:t>
      </w:r>
      <w:r w:rsidRPr="004B4698">
        <w:rPr>
          <w:rFonts w:ascii="Helvetica" w:hAnsi="Helvetica"/>
          <w:sz w:val="20"/>
          <w:szCs w:val="20"/>
        </w:rPr>
        <w:t xml:space="preserve"> (grey) and 9 individual </w:t>
      </w:r>
      <w:r>
        <w:rPr>
          <w:rFonts w:ascii="Helvetica" w:hAnsi="Helvetica"/>
          <w:sz w:val="20"/>
          <w:szCs w:val="20"/>
        </w:rPr>
        <w:t>communitie</w:t>
      </w:r>
      <w:r w:rsidRPr="004B4698">
        <w:rPr>
          <w:rFonts w:ascii="Helvetica" w:hAnsi="Helvetica"/>
          <w:sz w:val="20"/>
          <w:szCs w:val="20"/>
        </w:rPr>
        <w:t xml:space="preserve">s (white). Numbers in circles refer to individual community identifiers (Table 1). Community </w:t>
      </w:r>
      <w:r>
        <w:rPr>
          <w:rFonts w:ascii="Helvetica" w:hAnsi="Helvetica"/>
          <w:sz w:val="20"/>
          <w:szCs w:val="20"/>
        </w:rPr>
        <w:t>P</w:t>
      </w:r>
      <w:r w:rsidRPr="004B4698">
        <w:rPr>
          <w:rFonts w:ascii="Helvetica" w:hAnsi="Helvetica"/>
          <w:sz w:val="20"/>
          <w:szCs w:val="20"/>
        </w:rPr>
        <w:t>13</w:t>
      </w:r>
      <w:r>
        <w:rPr>
          <w:rFonts w:ascii="Helvetica" w:hAnsi="Helvetica"/>
          <w:sz w:val="20"/>
          <w:szCs w:val="20"/>
        </w:rPr>
        <w:t xml:space="preserve"> </w:t>
      </w:r>
      <w:r w:rsidRPr="004B4698">
        <w:rPr>
          <w:rFonts w:ascii="Helvetica" w:hAnsi="Helvetica"/>
          <w:sz w:val="20"/>
          <w:szCs w:val="20"/>
        </w:rPr>
        <w:t xml:space="preserve">was significantly closer in composition to the 10 mixed communities than </w:t>
      </w:r>
      <w:r>
        <w:rPr>
          <w:rFonts w:ascii="Helvetica" w:hAnsi="Helvetica"/>
          <w:sz w:val="20"/>
          <w:szCs w:val="20"/>
        </w:rPr>
        <w:t>any</w:t>
      </w:r>
      <w:r w:rsidRPr="004B4698">
        <w:rPr>
          <w:rFonts w:ascii="Helvetica" w:hAnsi="Helvetica"/>
          <w:sz w:val="20"/>
          <w:szCs w:val="20"/>
        </w:rPr>
        <w:t xml:space="preserve"> other communit</w:t>
      </w:r>
      <w:r>
        <w:rPr>
          <w:rFonts w:ascii="Helvetica" w:hAnsi="Helvetica"/>
          <w:sz w:val="20"/>
          <w:szCs w:val="20"/>
        </w:rPr>
        <w:t>y</w:t>
      </w:r>
      <w:r w:rsidRPr="004B4698">
        <w:rPr>
          <w:rFonts w:ascii="Helvetica" w:hAnsi="Helvetica"/>
          <w:sz w:val="20"/>
          <w:szCs w:val="20"/>
        </w:rPr>
        <w:t xml:space="preserve"> </w:t>
      </w:r>
      <w:r>
        <w:rPr>
          <w:rFonts w:ascii="Helvetica" w:hAnsi="Helvetica"/>
          <w:sz w:val="20"/>
          <w:szCs w:val="20"/>
        </w:rPr>
        <w:t>(</w:t>
      </w:r>
      <w:r w:rsidRPr="004B4698">
        <w:rPr>
          <w:rFonts w:ascii="Helvetica" w:hAnsi="Helvetica"/>
          <w:sz w:val="20"/>
          <w:szCs w:val="20"/>
        </w:rPr>
        <w:t>weighted and unweighted UniFrac distances</w:t>
      </w:r>
      <w:r>
        <w:rPr>
          <w:rFonts w:ascii="Helvetica" w:hAnsi="Helvetica"/>
          <w:sz w:val="20"/>
          <w:szCs w:val="20"/>
        </w:rPr>
        <w:t>;</w:t>
      </w:r>
      <w:r w:rsidRPr="004B4698">
        <w:rPr>
          <w:rFonts w:ascii="Helvetica" w:hAnsi="Helvetica"/>
          <w:sz w:val="20"/>
          <w:szCs w:val="20"/>
        </w:rPr>
        <w:t xml:space="preserve"> Paired </w:t>
      </w:r>
      <w:r w:rsidRPr="004B4698">
        <w:rPr>
          <w:rFonts w:ascii="Helvetica" w:hAnsi="Helvetica"/>
          <w:i/>
          <w:sz w:val="20"/>
          <w:szCs w:val="20"/>
        </w:rPr>
        <w:t>t</w:t>
      </w:r>
      <w:r w:rsidRPr="004B4698">
        <w:rPr>
          <w:rFonts w:ascii="Helvetica" w:hAnsi="Helvetica"/>
          <w:sz w:val="20"/>
          <w:szCs w:val="20"/>
        </w:rPr>
        <w:t xml:space="preserve">-tests; </w:t>
      </w:r>
      <w:r w:rsidRPr="004B4698">
        <w:rPr>
          <w:rFonts w:ascii="Helvetica" w:hAnsi="Helvetica"/>
          <w:i/>
          <w:sz w:val="20"/>
          <w:szCs w:val="20"/>
        </w:rPr>
        <w:t>P</w:t>
      </w:r>
      <w:r w:rsidRPr="004B4698">
        <w:rPr>
          <w:rFonts w:ascii="Helvetica" w:hAnsi="Helvetica"/>
          <w:sz w:val="20"/>
          <w:szCs w:val="20"/>
        </w:rPr>
        <w:t xml:space="preserve"> &lt; 0.001, in all cases). </w:t>
      </w:r>
      <w:r>
        <w:rPr>
          <w:rFonts w:ascii="Helvetica" w:hAnsi="Helvetica"/>
          <w:sz w:val="20"/>
          <w:szCs w:val="20"/>
        </w:rPr>
        <w:t xml:space="preserve">Note: DNA yield from community P06 was </w:t>
      </w:r>
      <w:proofErr w:type="spellStart"/>
      <w:r>
        <w:rPr>
          <w:rFonts w:ascii="Helvetica" w:hAnsi="Helvetica"/>
          <w:sz w:val="20"/>
          <w:szCs w:val="20"/>
        </w:rPr>
        <w:t>insuficient</w:t>
      </w:r>
      <w:proofErr w:type="spellEnd"/>
      <w:r>
        <w:rPr>
          <w:rFonts w:ascii="Helvetica" w:hAnsi="Helvetica"/>
          <w:sz w:val="20"/>
          <w:szCs w:val="20"/>
        </w:rPr>
        <w:t xml:space="preserve"> for </w:t>
      </w:r>
      <w:proofErr w:type="gramStart"/>
      <w:r>
        <w:rPr>
          <w:rFonts w:ascii="Helvetica" w:hAnsi="Helvetica"/>
          <w:sz w:val="20"/>
          <w:szCs w:val="20"/>
        </w:rPr>
        <w:t>sequencing,</w:t>
      </w:r>
      <w:proofErr w:type="gramEnd"/>
      <w:r>
        <w:rPr>
          <w:rFonts w:ascii="Helvetica" w:hAnsi="Helvetica"/>
          <w:sz w:val="20"/>
          <w:szCs w:val="20"/>
        </w:rPr>
        <w:t xml:space="preserve"> therefore it is excluded from this and following graphs. C</w:t>
      </w:r>
      <w:r w:rsidRPr="004B4698">
        <w:rPr>
          <w:rFonts w:ascii="Helvetica" w:hAnsi="Helvetica"/>
          <w:sz w:val="20"/>
          <w:szCs w:val="20"/>
        </w:rPr>
        <w:t xml:space="preserve">) </w:t>
      </w:r>
      <w:r>
        <w:rPr>
          <w:rFonts w:ascii="Helvetica" w:hAnsi="Helvetica"/>
          <w:sz w:val="20"/>
          <w:szCs w:val="20"/>
        </w:rPr>
        <w:t>D</w:t>
      </w:r>
      <w:r w:rsidRPr="004B4698">
        <w:rPr>
          <w:rFonts w:ascii="Helvetica" w:hAnsi="Helvetica"/>
          <w:sz w:val="20"/>
          <w:szCs w:val="20"/>
        </w:rPr>
        <w:t xml:space="preserve">ifference between the average </w:t>
      </w:r>
      <w:r>
        <w:rPr>
          <w:rFonts w:ascii="Helvetica" w:hAnsi="Helvetica"/>
          <w:sz w:val="20"/>
          <w:szCs w:val="20"/>
        </w:rPr>
        <w:t xml:space="preserve">methane production </w:t>
      </w:r>
      <w:r w:rsidRPr="004B4698">
        <w:rPr>
          <w:rFonts w:ascii="Helvetica" w:hAnsi="Helvetica"/>
          <w:sz w:val="20"/>
          <w:szCs w:val="20"/>
        </w:rPr>
        <w:t xml:space="preserve">of the mixes and individual sample and </w:t>
      </w:r>
      <w:r>
        <w:rPr>
          <w:rFonts w:ascii="Helvetica" w:hAnsi="Helvetica"/>
          <w:sz w:val="20"/>
          <w:szCs w:val="20"/>
        </w:rPr>
        <w:t xml:space="preserve">community </w:t>
      </w:r>
      <w:r w:rsidRPr="004B4698">
        <w:rPr>
          <w:rFonts w:ascii="Helvetica" w:hAnsi="Helvetica"/>
          <w:sz w:val="20"/>
          <w:szCs w:val="20"/>
        </w:rPr>
        <w:t xml:space="preserve">composition </w:t>
      </w:r>
      <w:r>
        <w:rPr>
          <w:rFonts w:ascii="Helvetica" w:hAnsi="Helvetica"/>
          <w:sz w:val="20"/>
          <w:szCs w:val="20"/>
        </w:rPr>
        <w:t xml:space="preserve">according to </w:t>
      </w:r>
      <w:r w:rsidR="0044725D">
        <w:rPr>
          <w:rFonts w:ascii="Helvetica" w:hAnsi="Helvetica"/>
          <w:sz w:val="20"/>
          <w:szCs w:val="20"/>
        </w:rPr>
        <w:t>un</w:t>
      </w:r>
      <w:r w:rsidRPr="004B4698">
        <w:rPr>
          <w:rFonts w:ascii="Helvetica" w:hAnsi="Helvetica"/>
          <w:sz w:val="20"/>
          <w:szCs w:val="20"/>
        </w:rPr>
        <w:t xml:space="preserve">weighted UniFrac </w:t>
      </w:r>
      <w:r>
        <w:rPr>
          <w:rFonts w:ascii="Helvetica" w:hAnsi="Helvetica"/>
          <w:sz w:val="20"/>
          <w:szCs w:val="20"/>
        </w:rPr>
        <w:t>(</w:t>
      </w:r>
      <w:r w:rsidRPr="004B4698">
        <w:rPr>
          <w:rFonts w:ascii="Helvetica" w:hAnsi="Helvetica"/>
          <w:sz w:val="20"/>
          <w:szCs w:val="20"/>
        </w:rPr>
        <w:t xml:space="preserve">Spearman ρ = 0.86, P &lt; 0.001)). </w:t>
      </w:r>
      <w:r>
        <w:rPr>
          <w:rFonts w:ascii="Helvetica" w:hAnsi="Helvetica"/>
          <w:sz w:val="20"/>
          <w:szCs w:val="20"/>
        </w:rPr>
        <w:t>S</w:t>
      </w:r>
      <w:r w:rsidRPr="004B4698">
        <w:rPr>
          <w:rFonts w:ascii="Helvetica" w:hAnsi="Helvetica"/>
          <w:sz w:val="20"/>
          <w:szCs w:val="20"/>
        </w:rPr>
        <w:t>ame correlation stands for unweighted UniFrac (Spearman ρ = 0.75, P &lt; 0.02)</w:t>
      </w:r>
      <w:r>
        <w:rPr>
          <w:rFonts w:ascii="Helvetica" w:hAnsi="Helvetica"/>
          <w:sz w:val="20"/>
          <w:szCs w:val="20"/>
        </w:rPr>
        <w:t>. D</w:t>
      </w:r>
      <w:r w:rsidRPr="004B4698">
        <w:rPr>
          <w:rFonts w:ascii="Helvetica" w:hAnsi="Helvetica"/>
          <w:sz w:val="20"/>
          <w:szCs w:val="20"/>
        </w:rPr>
        <w:t>) Estimated contribution of each individual community towards the 10 coalesced communities (</w:t>
      </w:r>
      <w:r w:rsidRPr="004B4698">
        <w:rPr>
          <w:rFonts w:ascii="Helvetica" w:eastAsia="MS Gothic" w:hAnsi="Helvetica"/>
          <w:color w:val="000000"/>
          <w:sz w:val="20"/>
          <w:szCs w:val="20"/>
        </w:rPr>
        <w:t>±</w:t>
      </w:r>
      <w:r w:rsidRPr="004B4698">
        <w:rPr>
          <w:rFonts w:ascii="Helvetica" w:hAnsi="Helvetica"/>
          <w:sz w:val="20"/>
          <w:szCs w:val="20"/>
        </w:rPr>
        <w:t xml:space="preserve">SEM). Values over the bars indicate methane production of each individual community over the course of the experiment [ml]. </w:t>
      </w:r>
    </w:p>
    <w:p w:rsidR="00F04EE6" w:rsidRDefault="00F04EE6" w:rsidP="00F04EE6">
      <w:pPr>
        <w:widowControl w:val="0"/>
        <w:autoSpaceDE w:val="0"/>
        <w:autoSpaceDN w:val="0"/>
        <w:adjustRightInd w:val="0"/>
        <w:spacing w:line="480" w:lineRule="auto"/>
        <w:ind w:left="640" w:hanging="640"/>
        <w:jc w:val="both"/>
        <w:rPr>
          <w:rFonts w:ascii="Helvetica" w:hAnsi="Helvetica"/>
          <w:noProof/>
          <w:sz w:val="20"/>
          <w:lang w:val="en-US"/>
        </w:rPr>
      </w:pPr>
    </w:p>
    <w:p w:rsidR="00F04EE6" w:rsidRDefault="00F04EE6" w:rsidP="00F04EE6">
      <w:pPr>
        <w:spacing w:line="480" w:lineRule="auto"/>
        <w:ind w:right="-64"/>
        <w:jc w:val="both"/>
        <w:rPr>
          <w:rFonts w:ascii="Helvetica" w:hAnsi="Helvetica"/>
          <w:sz w:val="20"/>
          <w:szCs w:val="20"/>
        </w:rPr>
      </w:pPr>
      <w:r w:rsidRPr="00035B3C">
        <w:rPr>
          <w:rFonts w:ascii="Helvetica" w:hAnsi="Helvetica"/>
          <w:b/>
          <w:sz w:val="20"/>
          <w:szCs w:val="20"/>
        </w:rPr>
        <w:t>Figure 3:</w:t>
      </w:r>
      <w:r w:rsidRPr="004B4698">
        <w:rPr>
          <w:rFonts w:ascii="Helvetica" w:hAnsi="Helvetica"/>
          <w:sz w:val="20"/>
          <w:szCs w:val="20"/>
        </w:rPr>
        <w:t xml:space="preserve"> </w:t>
      </w:r>
      <w:r w:rsidRPr="00035B3C">
        <w:rPr>
          <w:rFonts w:ascii="Helvetica" w:hAnsi="Helvetica"/>
          <w:b/>
          <w:sz w:val="20"/>
          <w:szCs w:val="20"/>
        </w:rPr>
        <w:t>Within-community predictors of methane production.</w:t>
      </w:r>
      <w:r w:rsidRPr="004B4698">
        <w:rPr>
          <w:rFonts w:ascii="Helvetica" w:hAnsi="Helvetica"/>
          <w:sz w:val="20"/>
          <w:szCs w:val="20"/>
        </w:rPr>
        <w:t xml:space="preserve"> Relationships between A) Archaeal densities [cells/</w:t>
      </w:r>
      <w:r>
        <w:rPr>
          <w:rFonts w:ascii="Helvetica" w:hAnsi="Helvetica"/>
          <w:sz w:val="20"/>
          <w:szCs w:val="20"/>
        </w:rPr>
        <w:t>g</w:t>
      </w:r>
      <w:r w:rsidRPr="004B4698">
        <w:rPr>
          <w:rFonts w:ascii="Helvetica" w:hAnsi="Helvetica"/>
          <w:sz w:val="20"/>
          <w:szCs w:val="20"/>
        </w:rPr>
        <w:t>] (</w:t>
      </w:r>
      <w:r w:rsidRPr="004B4698">
        <w:rPr>
          <w:rFonts w:ascii="Helvetica" w:hAnsi="Helvetica"/>
          <w:i/>
          <w:sz w:val="20"/>
          <w:szCs w:val="20"/>
        </w:rPr>
        <w:t>F</w:t>
      </w:r>
      <w:r w:rsidRPr="004B4698">
        <w:rPr>
          <w:rFonts w:ascii="Helvetica" w:hAnsi="Helvetica"/>
          <w:sz w:val="20"/>
          <w:szCs w:val="20"/>
          <w:vertAlign w:val="subscript"/>
        </w:rPr>
        <w:t>1</w:t>
      </w:r>
      <w:proofErr w:type="gramStart"/>
      <w:r w:rsidRPr="004B4698">
        <w:rPr>
          <w:rFonts w:ascii="Helvetica" w:hAnsi="Helvetica"/>
          <w:sz w:val="20"/>
          <w:szCs w:val="20"/>
          <w:vertAlign w:val="subscript"/>
        </w:rPr>
        <w:t>,15</w:t>
      </w:r>
      <w:proofErr w:type="gramEnd"/>
      <w:r w:rsidRPr="004B4698">
        <w:rPr>
          <w:rFonts w:ascii="Helvetica" w:hAnsi="Helvetica"/>
          <w:sz w:val="20"/>
          <w:szCs w:val="20"/>
          <w:vertAlign w:val="subscript"/>
        </w:rPr>
        <w:t xml:space="preserve"> </w:t>
      </w:r>
      <w:r w:rsidRPr="004B4698">
        <w:rPr>
          <w:rFonts w:ascii="Helvetica" w:hAnsi="Helvetica"/>
          <w:sz w:val="20"/>
          <w:szCs w:val="20"/>
        </w:rPr>
        <w:t xml:space="preserve">= 0.32, </w:t>
      </w:r>
      <w:r w:rsidRPr="004B4698">
        <w:rPr>
          <w:rFonts w:ascii="Helvetica" w:hAnsi="Helvetica"/>
          <w:i/>
          <w:sz w:val="20"/>
          <w:szCs w:val="20"/>
        </w:rPr>
        <w:t>P</w:t>
      </w:r>
      <w:r w:rsidRPr="004B4698">
        <w:rPr>
          <w:rFonts w:ascii="Helvetica" w:hAnsi="Helvetica"/>
          <w:sz w:val="20"/>
          <w:szCs w:val="20"/>
        </w:rPr>
        <w:t xml:space="preserve"> &gt; 0.2) B) Bacterial densities [cells</w:t>
      </w:r>
      <w:r>
        <w:rPr>
          <w:rFonts w:ascii="Helvetica" w:hAnsi="Helvetica"/>
          <w:sz w:val="20"/>
          <w:szCs w:val="20"/>
        </w:rPr>
        <w:t>/g</w:t>
      </w:r>
      <w:r w:rsidRPr="004B4698">
        <w:rPr>
          <w:rFonts w:ascii="Helvetica" w:hAnsi="Helvetica"/>
          <w:sz w:val="20"/>
          <w:szCs w:val="20"/>
        </w:rPr>
        <w:t>] (</w:t>
      </w:r>
      <w:r w:rsidRPr="004B4698">
        <w:rPr>
          <w:rFonts w:ascii="Helvetica" w:hAnsi="Helvetica"/>
          <w:i/>
          <w:sz w:val="20"/>
          <w:szCs w:val="20"/>
        </w:rPr>
        <w:t>F</w:t>
      </w:r>
      <w:r w:rsidRPr="004B4698">
        <w:rPr>
          <w:rFonts w:ascii="Helvetica" w:hAnsi="Helvetica"/>
          <w:sz w:val="20"/>
          <w:szCs w:val="20"/>
          <w:vertAlign w:val="subscript"/>
        </w:rPr>
        <w:t xml:space="preserve">1,16 </w:t>
      </w:r>
      <w:r w:rsidRPr="004B4698">
        <w:rPr>
          <w:rFonts w:ascii="Helvetica" w:hAnsi="Helvetica"/>
          <w:sz w:val="20"/>
          <w:szCs w:val="20"/>
        </w:rPr>
        <w:t xml:space="preserve">= 16.5, </w:t>
      </w:r>
      <w:r w:rsidRPr="004B4698">
        <w:rPr>
          <w:rFonts w:ascii="Helvetica" w:hAnsi="Helvetica"/>
          <w:i/>
          <w:sz w:val="20"/>
          <w:szCs w:val="20"/>
        </w:rPr>
        <w:t>P</w:t>
      </w:r>
      <w:r w:rsidRPr="004B4698">
        <w:rPr>
          <w:rFonts w:ascii="Helvetica" w:hAnsi="Helvetica"/>
          <w:sz w:val="20"/>
          <w:szCs w:val="20"/>
        </w:rPr>
        <w:t xml:space="preserve"> &lt; 0.001) and C) number of OTUs</w:t>
      </w:r>
      <w:r>
        <w:rPr>
          <w:rFonts w:ascii="Helvetica" w:hAnsi="Helvetica"/>
          <w:sz w:val="20"/>
          <w:szCs w:val="20"/>
        </w:rPr>
        <w:t xml:space="preserve"> </w:t>
      </w:r>
      <w:r w:rsidRPr="004B4698">
        <w:rPr>
          <w:rFonts w:ascii="Helvetica" w:hAnsi="Helvetica"/>
          <w:sz w:val="20"/>
          <w:szCs w:val="20"/>
        </w:rPr>
        <w:t>(</w:t>
      </w:r>
      <w:r w:rsidRPr="004B4698">
        <w:rPr>
          <w:rFonts w:ascii="Helvetica" w:hAnsi="Helvetica"/>
          <w:i/>
          <w:sz w:val="20"/>
          <w:szCs w:val="20"/>
        </w:rPr>
        <w:t>F</w:t>
      </w:r>
      <w:r w:rsidRPr="004B4698">
        <w:rPr>
          <w:rFonts w:ascii="Helvetica" w:hAnsi="Helvetica"/>
          <w:sz w:val="20"/>
          <w:szCs w:val="20"/>
          <w:vertAlign w:val="subscript"/>
        </w:rPr>
        <w:t xml:space="preserve">1,16 </w:t>
      </w:r>
      <w:r w:rsidRPr="004B4698">
        <w:rPr>
          <w:rFonts w:ascii="Helvetica" w:hAnsi="Helvetica"/>
          <w:sz w:val="20"/>
          <w:szCs w:val="20"/>
        </w:rPr>
        <w:t xml:space="preserve">= 51.6, </w:t>
      </w:r>
      <w:r w:rsidRPr="004B4698">
        <w:rPr>
          <w:rFonts w:ascii="Helvetica" w:hAnsi="Helvetica"/>
          <w:i/>
          <w:sz w:val="20"/>
          <w:szCs w:val="20"/>
        </w:rPr>
        <w:t>P</w:t>
      </w:r>
      <w:r w:rsidRPr="004B4698">
        <w:rPr>
          <w:rFonts w:ascii="Helvetica" w:hAnsi="Helvetica"/>
          <w:sz w:val="20"/>
          <w:szCs w:val="20"/>
        </w:rPr>
        <w:t xml:space="preserve"> &lt; 0.001) and methane production [ml]. Note that qualitatively the same results apply when mixed communities are excluded from analyses.</w:t>
      </w:r>
    </w:p>
    <w:p w:rsidR="00F04EE6" w:rsidRDefault="00F04EE6" w:rsidP="00F04EE6">
      <w:pPr>
        <w:widowControl w:val="0"/>
        <w:autoSpaceDE w:val="0"/>
        <w:autoSpaceDN w:val="0"/>
        <w:adjustRightInd w:val="0"/>
        <w:spacing w:line="480" w:lineRule="auto"/>
        <w:ind w:left="640" w:hanging="640"/>
        <w:jc w:val="both"/>
        <w:rPr>
          <w:rFonts w:ascii="Helvetica" w:hAnsi="Helvetica"/>
          <w:noProof/>
          <w:sz w:val="20"/>
          <w:lang w:val="en-US"/>
        </w:rPr>
      </w:pPr>
    </w:p>
    <w:p w:rsidR="00F04EE6" w:rsidRDefault="00F04EE6" w:rsidP="00F04EE6">
      <w:pPr>
        <w:spacing w:line="480" w:lineRule="auto"/>
        <w:jc w:val="both"/>
        <w:rPr>
          <w:rFonts w:ascii="Helvetica" w:hAnsi="Helvetica"/>
          <w:sz w:val="20"/>
          <w:szCs w:val="20"/>
        </w:rPr>
      </w:pPr>
      <w:r w:rsidRPr="00035B3C">
        <w:rPr>
          <w:rFonts w:ascii="Helvetica" w:hAnsi="Helvetica"/>
          <w:b/>
          <w:sz w:val="20"/>
          <w:szCs w:val="20"/>
        </w:rPr>
        <w:t>Figure 4: Cumulative methane production over time increases with number of inoculated communities.</w:t>
      </w:r>
      <w:r>
        <w:rPr>
          <w:rFonts w:ascii="Helvetica" w:hAnsi="Helvetica"/>
          <w:sz w:val="20"/>
          <w:szCs w:val="20"/>
        </w:rPr>
        <w:t xml:space="preserve"> </w:t>
      </w:r>
      <w:r w:rsidRPr="004B4698">
        <w:rPr>
          <w:rFonts w:ascii="Helvetica" w:hAnsi="Helvetica"/>
          <w:sz w:val="20"/>
          <w:szCs w:val="20"/>
        </w:rPr>
        <w:t xml:space="preserve">No single community was represented more than once at each diversity level, and there was a monotonic increase in methane production with </w:t>
      </w:r>
      <w:r>
        <w:rPr>
          <w:rFonts w:ascii="Helvetica" w:hAnsi="Helvetica"/>
          <w:sz w:val="20"/>
          <w:szCs w:val="20"/>
        </w:rPr>
        <w:t>number of communities used</w:t>
      </w:r>
      <w:r w:rsidRPr="004B4698">
        <w:rPr>
          <w:rFonts w:ascii="Helvetica" w:hAnsi="Helvetica"/>
          <w:sz w:val="20"/>
          <w:szCs w:val="20"/>
        </w:rPr>
        <w:t xml:space="preserve"> (</w:t>
      </w:r>
      <w:r w:rsidRPr="004B4698">
        <w:rPr>
          <w:rFonts w:ascii="Helvetica" w:hAnsi="Helvetica"/>
          <w:i/>
          <w:sz w:val="20"/>
          <w:szCs w:val="20"/>
        </w:rPr>
        <w:t>F</w:t>
      </w:r>
      <w:r w:rsidRPr="004B4698">
        <w:rPr>
          <w:rFonts w:ascii="Helvetica" w:hAnsi="Helvetica"/>
          <w:sz w:val="20"/>
          <w:szCs w:val="20"/>
          <w:vertAlign w:val="subscript"/>
        </w:rPr>
        <w:t>1</w:t>
      </w:r>
      <w:proofErr w:type="gramStart"/>
      <w:r w:rsidRPr="004B4698">
        <w:rPr>
          <w:rFonts w:ascii="Helvetica" w:hAnsi="Helvetica"/>
          <w:sz w:val="20"/>
          <w:szCs w:val="20"/>
          <w:vertAlign w:val="subscript"/>
        </w:rPr>
        <w:t>,26</w:t>
      </w:r>
      <w:proofErr w:type="gramEnd"/>
      <w:r w:rsidRPr="004B4698">
        <w:rPr>
          <w:rFonts w:ascii="Helvetica" w:hAnsi="Helvetica"/>
          <w:sz w:val="20"/>
          <w:szCs w:val="20"/>
          <w:vertAlign w:val="subscript"/>
        </w:rPr>
        <w:t xml:space="preserve"> </w:t>
      </w:r>
      <w:r w:rsidRPr="004B4698">
        <w:rPr>
          <w:rFonts w:ascii="Helvetica" w:hAnsi="Helvetica"/>
          <w:sz w:val="20"/>
          <w:szCs w:val="20"/>
        </w:rPr>
        <w:t xml:space="preserve">= 5.4, </w:t>
      </w:r>
      <w:r w:rsidRPr="004B4698">
        <w:rPr>
          <w:rFonts w:ascii="Helvetica" w:hAnsi="Helvetica"/>
          <w:i/>
          <w:sz w:val="20"/>
          <w:szCs w:val="20"/>
        </w:rPr>
        <w:t>P</w:t>
      </w:r>
      <w:r w:rsidRPr="004B4698">
        <w:rPr>
          <w:rFonts w:ascii="Helvetica" w:hAnsi="Helvetica"/>
          <w:sz w:val="20"/>
          <w:szCs w:val="20"/>
        </w:rPr>
        <w:t xml:space="preserve"> = 0.03).</w:t>
      </w:r>
      <w:r>
        <w:rPr>
          <w:rFonts w:ascii="Helvetica" w:hAnsi="Helvetica"/>
          <w:sz w:val="20"/>
          <w:szCs w:val="20"/>
        </w:rPr>
        <w:t xml:space="preserve"> </w:t>
      </w:r>
      <w:r w:rsidRPr="004B4698">
        <w:rPr>
          <w:rFonts w:ascii="Helvetica" w:hAnsi="Helvetica"/>
          <w:sz w:val="20"/>
          <w:szCs w:val="20"/>
        </w:rPr>
        <w:t xml:space="preserve">Individual </w:t>
      </w:r>
      <w:r>
        <w:rPr>
          <w:rFonts w:ascii="Helvetica" w:hAnsi="Helvetica"/>
          <w:sz w:val="20"/>
          <w:szCs w:val="20"/>
        </w:rPr>
        <w:t>communitie</w:t>
      </w:r>
      <w:r w:rsidRPr="004B4698">
        <w:rPr>
          <w:rFonts w:ascii="Helvetica" w:hAnsi="Helvetica"/>
          <w:sz w:val="20"/>
          <w:szCs w:val="20"/>
        </w:rPr>
        <w:t xml:space="preserve">s (white circles) and their average methane production (white </w:t>
      </w:r>
      <w:r>
        <w:rPr>
          <w:rFonts w:ascii="Helvetica" w:hAnsi="Helvetica"/>
          <w:sz w:val="20"/>
          <w:szCs w:val="20"/>
        </w:rPr>
        <w:t>line</w:t>
      </w:r>
      <w:r w:rsidRPr="004B4698">
        <w:rPr>
          <w:rFonts w:ascii="Helvetica" w:hAnsi="Helvetica"/>
          <w:sz w:val="20"/>
          <w:szCs w:val="20"/>
        </w:rPr>
        <w:t xml:space="preserve">) are compared with mixes of communities (grey circles) and their averages (grey </w:t>
      </w:r>
      <w:r>
        <w:rPr>
          <w:rFonts w:ascii="Helvetica" w:hAnsi="Helvetica"/>
          <w:sz w:val="20"/>
          <w:szCs w:val="20"/>
        </w:rPr>
        <w:t>line</w:t>
      </w:r>
      <w:r w:rsidRPr="004B4698">
        <w:rPr>
          <w:rFonts w:ascii="Helvetica" w:hAnsi="Helvetica"/>
          <w:sz w:val="20"/>
          <w:szCs w:val="20"/>
        </w:rPr>
        <w:t xml:space="preserve">) at different </w:t>
      </w:r>
      <w:r>
        <w:rPr>
          <w:rFonts w:ascii="Helvetica" w:hAnsi="Helvetica"/>
          <w:sz w:val="20"/>
          <w:szCs w:val="20"/>
        </w:rPr>
        <w:t>numbers of communities used</w:t>
      </w:r>
      <w:r w:rsidRPr="004B4698">
        <w:rPr>
          <w:rFonts w:ascii="Helvetica" w:hAnsi="Helvetica"/>
          <w:sz w:val="20"/>
          <w:szCs w:val="20"/>
        </w:rPr>
        <w:t>.</w:t>
      </w:r>
    </w:p>
    <w:p w:rsidR="0044725D" w:rsidRDefault="0044725D" w:rsidP="00F04EE6">
      <w:pPr>
        <w:spacing w:line="480" w:lineRule="auto"/>
        <w:jc w:val="both"/>
        <w:rPr>
          <w:rFonts w:ascii="Helvetica" w:hAnsi="Helvetica"/>
          <w:sz w:val="20"/>
          <w:szCs w:val="20"/>
        </w:rPr>
      </w:pPr>
    </w:p>
    <w:p w:rsidR="0044725D" w:rsidRDefault="0044725D" w:rsidP="00F04EE6">
      <w:pPr>
        <w:spacing w:line="480" w:lineRule="auto"/>
        <w:jc w:val="both"/>
        <w:rPr>
          <w:rFonts w:ascii="Helvetica" w:hAnsi="Helvetica"/>
          <w:sz w:val="20"/>
          <w:szCs w:val="20"/>
        </w:rPr>
      </w:pPr>
      <w:r>
        <w:rPr>
          <w:rFonts w:ascii="Helvetica" w:hAnsi="Helvetica"/>
          <w:sz w:val="20"/>
          <w:szCs w:val="20"/>
        </w:rPr>
        <w:t>Figure 1</w:t>
      </w:r>
    </w:p>
    <w:p w:rsidR="0044725D" w:rsidRPr="004B4698" w:rsidRDefault="0044725D" w:rsidP="00F04EE6">
      <w:pPr>
        <w:spacing w:line="480" w:lineRule="auto"/>
        <w:jc w:val="both"/>
        <w:rPr>
          <w:rFonts w:ascii="Helvetica" w:hAnsi="Helvetica"/>
          <w:sz w:val="20"/>
          <w:szCs w:val="20"/>
        </w:rPr>
      </w:pPr>
      <w:r>
        <w:rPr>
          <w:rFonts w:ascii="Helvetica" w:hAnsi="Helvetica"/>
          <w:noProof/>
          <w:sz w:val="20"/>
          <w:szCs w:val="20"/>
          <w:lang w:val="en-US"/>
        </w:rPr>
        <w:drawing>
          <wp:inline distT="0" distB="0" distL="0" distR="0" wp14:anchorId="680A0E09" wp14:editId="2D67D5C1">
            <wp:extent cx="5272405" cy="2315845"/>
            <wp:effectExtent l="0" t="0" r="0" b="0"/>
            <wp:docPr id="1" name="Picture 1" descr="Mac HD:Users:pawelsierocinski:Desktop:Community_Coalescence:Fig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pawelsierocinski:Desktop:Community_Coalescence:Fig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2315845"/>
                    </a:xfrm>
                    <a:prstGeom prst="rect">
                      <a:avLst/>
                    </a:prstGeom>
                    <a:noFill/>
                    <a:ln>
                      <a:noFill/>
                    </a:ln>
                  </pic:spPr>
                </pic:pic>
              </a:graphicData>
            </a:graphic>
          </wp:inline>
        </w:drawing>
      </w:r>
    </w:p>
    <w:p w:rsidR="0044725D" w:rsidRDefault="0044725D">
      <w:pPr>
        <w:rPr>
          <w:ins w:id="2" w:author="Pawel Sierocinski" w:date="2017-01-27T15:12:00Z"/>
          <w:rFonts w:ascii="Helvetica" w:hAnsi="Helvetica" w:cs="Arial"/>
          <w:b/>
          <w:sz w:val="20"/>
          <w:szCs w:val="20"/>
        </w:rPr>
      </w:pPr>
      <w:ins w:id="3" w:author="Pawel Sierocinski" w:date="2017-01-27T15:12:00Z">
        <w:r>
          <w:rPr>
            <w:rFonts w:ascii="Helvetica" w:hAnsi="Helvetica" w:cs="Arial"/>
            <w:b/>
            <w:sz w:val="20"/>
            <w:szCs w:val="20"/>
          </w:rPr>
          <w:br w:type="page"/>
        </w:r>
      </w:ins>
    </w:p>
    <w:p w:rsidR="00F04EE6" w:rsidRDefault="0044725D">
      <w:pPr>
        <w:spacing w:line="480" w:lineRule="auto"/>
        <w:jc w:val="both"/>
        <w:rPr>
          <w:rFonts w:ascii="Helvetica" w:hAnsi="Helvetica" w:cs="Arial"/>
          <w:b/>
          <w:sz w:val="20"/>
          <w:szCs w:val="20"/>
        </w:rPr>
      </w:pPr>
      <w:r>
        <w:rPr>
          <w:rFonts w:ascii="Helvetica" w:hAnsi="Helvetica" w:cs="Arial"/>
          <w:b/>
          <w:sz w:val="20"/>
          <w:szCs w:val="20"/>
        </w:rPr>
        <w:t>Figure 2</w:t>
      </w:r>
    </w:p>
    <w:p w:rsidR="0044725D" w:rsidRDefault="0044725D">
      <w:pPr>
        <w:spacing w:line="480" w:lineRule="auto"/>
        <w:jc w:val="both"/>
        <w:rPr>
          <w:ins w:id="4" w:author="Pawel Sierocinski" w:date="2017-01-27T15:12:00Z"/>
          <w:rFonts w:ascii="Helvetica" w:hAnsi="Helvetica" w:cs="Arial"/>
          <w:b/>
          <w:sz w:val="20"/>
          <w:szCs w:val="20"/>
        </w:rPr>
      </w:pPr>
      <w:r>
        <w:rPr>
          <w:rFonts w:ascii="Helvetica" w:hAnsi="Helvetica" w:cs="Arial"/>
          <w:b/>
          <w:noProof/>
          <w:sz w:val="20"/>
          <w:szCs w:val="20"/>
          <w:lang w:val="en-US"/>
        </w:rPr>
        <w:drawing>
          <wp:inline distT="0" distB="0" distL="0" distR="0" wp14:anchorId="6E2E4917" wp14:editId="3B5131C0">
            <wp:extent cx="5272405" cy="4322445"/>
            <wp:effectExtent l="0" t="0" r="10795" b="0"/>
            <wp:docPr id="2" name="Picture 2" descr="Mac HD:Users:pawelsierocinski:Desktop:Community_Coalescence: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pawelsierocinski:Desktop:Community_Coalescence:Fig2.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4322445"/>
                    </a:xfrm>
                    <a:prstGeom prst="rect">
                      <a:avLst/>
                    </a:prstGeom>
                    <a:noFill/>
                    <a:ln>
                      <a:noFill/>
                    </a:ln>
                  </pic:spPr>
                </pic:pic>
              </a:graphicData>
            </a:graphic>
          </wp:inline>
        </w:drawing>
      </w:r>
    </w:p>
    <w:p w:rsidR="0044725D" w:rsidRDefault="0044725D">
      <w:pPr>
        <w:rPr>
          <w:ins w:id="5" w:author="Pawel Sierocinski" w:date="2017-01-27T15:12:00Z"/>
          <w:rFonts w:ascii="Helvetica" w:hAnsi="Helvetica" w:cs="Arial"/>
          <w:b/>
          <w:sz w:val="20"/>
          <w:szCs w:val="20"/>
        </w:rPr>
      </w:pPr>
      <w:ins w:id="6" w:author="Pawel Sierocinski" w:date="2017-01-27T15:12:00Z">
        <w:r>
          <w:rPr>
            <w:rFonts w:ascii="Helvetica" w:hAnsi="Helvetica" w:cs="Arial"/>
            <w:b/>
            <w:sz w:val="20"/>
            <w:szCs w:val="20"/>
          </w:rPr>
          <w:br w:type="page"/>
        </w:r>
      </w:ins>
    </w:p>
    <w:p w:rsidR="0044725D" w:rsidDel="0044725D" w:rsidRDefault="0044725D">
      <w:pPr>
        <w:spacing w:line="480" w:lineRule="auto"/>
        <w:jc w:val="both"/>
        <w:rPr>
          <w:del w:id="7" w:author="Pawel Sierocinski" w:date="2017-01-27T15:12:00Z"/>
          <w:rFonts w:ascii="Helvetica" w:hAnsi="Helvetica" w:cs="Arial"/>
          <w:b/>
          <w:sz w:val="20"/>
          <w:szCs w:val="20"/>
        </w:rPr>
      </w:pPr>
    </w:p>
    <w:p w:rsidR="00AA4140" w:rsidRDefault="0044725D">
      <w:pPr>
        <w:spacing w:line="480" w:lineRule="auto"/>
        <w:jc w:val="both"/>
        <w:rPr>
          <w:rFonts w:ascii="Helvetica" w:hAnsi="Helvetica" w:cs="Arial"/>
          <w:b/>
          <w:sz w:val="20"/>
          <w:szCs w:val="20"/>
        </w:rPr>
      </w:pPr>
      <w:r>
        <w:rPr>
          <w:rFonts w:ascii="Helvetica" w:hAnsi="Helvetica" w:cs="Arial"/>
          <w:b/>
          <w:sz w:val="20"/>
          <w:szCs w:val="20"/>
        </w:rPr>
        <w:t>Figure 3</w:t>
      </w:r>
    </w:p>
    <w:p w:rsidR="0044725D" w:rsidRDefault="0044725D">
      <w:pPr>
        <w:spacing w:line="480" w:lineRule="auto"/>
        <w:jc w:val="both"/>
        <w:rPr>
          <w:rFonts w:ascii="Helvetica" w:hAnsi="Helvetica" w:cs="Arial"/>
          <w:b/>
          <w:sz w:val="20"/>
          <w:szCs w:val="20"/>
        </w:rPr>
      </w:pPr>
      <w:r>
        <w:rPr>
          <w:rFonts w:ascii="Helvetica" w:hAnsi="Helvetica" w:cs="Arial"/>
          <w:b/>
          <w:noProof/>
          <w:sz w:val="20"/>
          <w:szCs w:val="20"/>
          <w:lang w:val="en-US"/>
        </w:rPr>
        <w:drawing>
          <wp:inline distT="0" distB="0" distL="0" distR="0" wp14:anchorId="3A96D00A" wp14:editId="4E2E81D1">
            <wp:extent cx="4075188" cy="8491853"/>
            <wp:effectExtent l="0" t="0" r="0" b="0"/>
            <wp:docPr id="9" name="Picture 9" descr="Mac HD:Users:pawelsierocinski:Desktop:AEMmanuscriptFiles: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HD:Users:pawelsierocinski:Desktop:AEMmanuscriptFiles:Fig3.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5941" cy="8493422"/>
                    </a:xfrm>
                    <a:prstGeom prst="rect">
                      <a:avLst/>
                    </a:prstGeom>
                    <a:noFill/>
                    <a:ln>
                      <a:noFill/>
                    </a:ln>
                  </pic:spPr>
                </pic:pic>
              </a:graphicData>
            </a:graphic>
          </wp:inline>
        </w:drawing>
      </w:r>
    </w:p>
    <w:p w:rsidR="0044725D" w:rsidRDefault="0044725D">
      <w:pPr>
        <w:spacing w:line="480" w:lineRule="auto"/>
        <w:jc w:val="both"/>
        <w:rPr>
          <w:rFonts w:ascii="Helvetica" w:hAnsi="Helvetica" w:cs="Arial"/>
          <w:b/>
          <w:sz w:val="20"/>
          <w:szCs w:val="20"/>
        </w:rPr>
      </w:pPr>
      <w:r>
        <w:rPr>
          <w:rFonts w:ascii="Helvetica" w:hAnsi="Helvetica" w:cs="Arial"/>
          <w:b/>
          <w:sz w:val="20"/>
          <w:szCs w:val="20"/>
        </w:rPr>
        <w:t>Figure 4</w:t>
      </w:r>
    </w:p>
    <w:p w:rsidR="0044725D" w:rsidRDefault="0044725D">
      <w:pPr>
        <w:spacing w:line="480" w:lineRule="auto"/>
        <w:jc w:val="both"/>
        <w:rPr>
          <w:rFonts w:ascii="Helvetica" w:hAnsi="Helvetica" w:cs="Arial"/>
          <w:b/>
          <w:sz w:val="20"/>
          <w:szCs w:val="20"/>
        </w:rPr>
      </w:pPr>
      <w:r>
        <w:rPr>
          <w:rFonts w:ascii="Helvetica" w:hAnsi="Helvetica" w:cs="Arial"/>
          <w:b/>
          <w:noProof/>
          <w:sz w:val="20"/>
          <w:szCs w:val="20"/>
          <w:lang w:val="en-US"/>
        </w:rPr>
        <w:drawing>
          <wp:inline distT="0" distB="0" distL="0" distR="0" wp14:anchorId="04A94FE7" wp14:editId="63A937FC">
            <wp:extent cx="3432175" cy="3147060"/>
            <wp:effectExtent l="0" t="0" r="0" b="0"/>
            <wp:docPr id="6" name="Picture 6" descr="Mac HD:Users:pawelsierocinski:Desktop:Community_Coalescence:Fig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Users:pawelsierocinski:Desktop:Community_Coalescence:Fig4.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2175" cy="3147060"/>
                    </a:xfrm>
                    <a:prstGeom prst="rect">
                      <a:avLst/>
                    </a:prstGeom>
                    <a:noFill/>
                    <a:ln>
                      <a:noFill/>
                    </a:ln>
                  </pic:spPr>
                </pic:pic>
              </a:graphicData>
            </a:graphic>
          </wp:inline>
        </w:drawing>
      </w:r>
    </w:p>
    <w:p w:rsidR="0044725D" w:rsidRDefault="0044725D">
      <w:pPr>
        <w:spacing w:line="480" w:lineRule="auto"/>
        <w:jc w:val="both"/>
        <w:rPr>
          <w:rFonts w:ascii="Helvetica" w:hAnsi="Helvetica" w:cs="Arial"/>
          <w:b/>
          <w:sz w:val="20"/>
          <w:szCs w:val="20"/>
        </w:rPr>
      </w:pPr>
    </w:p>
    <w:p w:rsidR="0044725D" w:rsidRDefault="0044725D">
      <w:pPr>
        <w:spacing w:line="480" w:lineRule="auto"/>
        <w:jc w:val="both"/>
        <w:rPr>
          <w:rFonts w:ascii="Helvetica" w:hAnsi="Helvetica" w:cs="Arial"/>
          <w:b/>
          <w:sz w:val="20"/>
          <w:szCs w:val="20"/>
        </w:rPr>
      </w:pPr>
    </w:p>
    <w:p w:rsidR="0044725D" w:rsidRDefault="0044725D">
      <w:pPr>
        <w:spacing w:line="480" w:lineRule="auto"/>
        <w:jc w:val="both"/>
        <w:rPr>
          <w:rFonts w:ascii="Helvetica" w:hAnsi="Helvetica" w:cs="Arial"/>
          <w:b/>
          <w:sz w:val="20"/>
          <w:szCs w:val="20"/>
        </w:rPr>
      </w:pPr>
    </w:p>
    <w:p w:rsidR="00CA4EAC" w:rsidRDefault="00CA4EAC">
      <w:pPr>
        <w:spacing w:line="480" w:lineRule="auto"/>
        <w:jc w:val="both"/>
        <w:rPr>
          <w:rFonts w:ascii="Helvetica" w:hAnsi="Helvetica" w:cs="Arial"/>
          <w:b/>
          <w:sz w:val="20"/>
          <w:szCs w:val="20"/>
        </w:rPr>
      </w:pPr>
      <w:r w:rsidRPr="00C74ECC">
        <w:rPr>
          <w:rFonts w:ascii="Helvetica" w:hAnsi="Helvetica" w:cs="Arial"/>
          <w:b/>
          <w:sz w:val="20"/>
          <w:szCs w:val="20"/>
        </w:rPr>
        <w:t>Materials and Methods</w:t>
      </w:r>
    </w:p>
    <w:p w:rsidR="00CA4EAC" w:rsidRPr="00C74ECC" w:rsidRDefault="00CA4EAC">
      <w:pPr>
        <w:spacing w:line="480" w:lineRule="auto"/>
        <w:jc w:val="both"/>
        <w:rPr>
          <w:rFonts w:ascii="Helvetica" w:hAnsi="Helvetica" w:cs="Arial"/>
          <w:b/>
          <w:sz w:val="20"/>
          <w:szCs w:val="20"/>
        </w:rPr>
      </w:pPr>
      <w:r>
        <w:rPr>
          <w:rFonts w:ascii="Helvetica" w:hAnsi="Helvetica" w:cs="Arial"/>
          <w:b/>
          <w:sz w:val="20"/>
          <w:szCs w:val="20"/>
        </w:rPr>
        <w:t>Communities and fermentation</w:t>
      </w:r>
    </w:p>
    <w:p w:rsidR="00CA4EAC" w:rsidRPr="00D610C5" w:rsidRDefault="00CA4EAC">
      <w:pPr>
        <w:spacing w:line="480" w:lineRule="auto"/>
        <w:jc w:val="both"/>
        <w:rPr>
          <w:rFonts w:ascii="Helvetica" w:hAnsi="Helvetica" w:cs="Arial"/>
          <w:sz w:val="20"/>
          <w:szCs w:val="20"/>
        </w:rPr>
      </w:pPr>
      <w:r w:rsidRPr="00D610C5">
        <w:rPr>
          <w:rFonts w:ascii="Helvetica" w:hAnsi="Helvetica" w:cs="Arial"/>
          <w:sz w:val="20"/>
          <w:szCs w:val="20"/>
        </w:rPr>
        <w:t xml:space="preserve">The communities used were collected from commercial operations, both from </w:t>
      </w:r>
      <w:r>
        <w:rPr>
          <w:rFonts w:ascii="Helvetica" w:hAnsi="Helvetica" w:cs="Arial"/>
          <w:sz w:val="20"/>
          <w:szCs w:val="20"/>
        </w:rPr>
        <w:t xml:space="preserve">anaerobic </w:t>
      </w:r>
      <w:proofErr w:type="spellStart"/>
      <w:r>
        <w:rPr>
          <w:rFonts w:ascii="Helvetica" w:hAnsi="Helvetica" w:cs="Arial"/>
          <w:sz w:val="20"/>
          <w:szCs w:val="20"/>
        </w:rPr>
        <w:t>digestors</w:t>
      </w:r>
      <w:proofErr w:type="spellEnd"/>
      <w:r>
        <w:rPr>
          <w:rFonts w:ascii="Helvetica" w:hAnsi="Helvetica" w:cs="Arial"/>
          <w:sz w:val="20"/>
          <w:szCs w:val="20"/>
        </w:rPr>
        <w:t xml:space="preserve"> (</w:t>
      </w:r>
      <w:r w:rsidRPr="00D610C5">
        <w:rPr>
          <w:rFonts w:ascii="Helvetica" w:hAnsi="Helvetica" w:cs="Arial"/>
          <w:sz w:val="20"/>
          <w:szCs w:val="20"/>
        </w:rPr>
        <w:t>AD plants</w:t>
      </w:r>
      <w:r>
        <w:rPr>
          <w:rFonts w:ascii="Helvetica" w:hAnsi="Helvetica" w:cs="Arial"/>
          <w:sz w:val="20"/>
          <w:szCs w:val="20"/>
        </w:rPr>
        <w:t>)</w:t>
      </w:r>
      <w:r w:rsidRPr="00D610C5">
        <w:rPr>
          <w:rFonts w:ascii="Helvetica" w:hAnsi="Helvetica" w:cs="Arial"/>
          <w:sz w:val="20"/>
          <w:szCs w:val="20"/>
        </w:rPr>
        <w:t xml:space="preserve"> and communities present in nature used to seed the AD plants. The </w:t>
      </w:r>
      <w:r>
        <w:rPr>
          <w:rFonts w:ascii="Helvetica" w:hAnsi="Helvetica" w:cs="Arial"/>
          <w:sz w:val="20"/>
          <w:szCs w:val="20"/>
        </w:rPr>
        <w:t>source and</w:t>
      </w:r>
      <w:r w:rsidRPr="00D610C5">
        <w:rPr>
          <w:rFonts w:ascii="Helvetica" w:hAnsi="Helvetica" w:cs="Arial"/>
          <w:sz w:val="20"/>
          <w:szCs w:val="20"/>
        </w:rPr>
        <w:t xml:space="preserve"> types of communities </w:t>
      </w:r>
      <w:r>
        <w:rPr>
          <w:rFonts w:ascii="Helvetica" w:hAnsi="Helvetica" w:cs="Arial"/>
          <w:sz w:val="20"/>
          <w:szCs w:val="20"/>
        </w:rPr>
        <w:t xml:space="preserve">used </w:t>
      </w:r>
      <w:r w:rsidRPr="00D610C5">
        <w:rPr>
          <w:rFonts w:ascii="Helvetica" w:hAnsi="Helvetica" w:cs="Arial"/>
          <w:sz w:val="20"/>
          <w:szCs w:val="20"/>
        </w:rPr>
        <w:t xml:space="preserve">can be found in Table 1. Communities </w:t>
      </w:r>
      <w:r>
        <w:rPr>
          <w:rFonts w:ascii="Helvetica" w:hAnsi="Helvetica" w:cs="Arial"/>
          <w:sz w:val="20"/>
          <w:szCs w:val="20"/>
        </w:rPr>
        <w:t xml:space="preserve">were </w:t>
      </w:r>
      <w:r w:rsidRPr="00D610C5">
        <w:rPr>
          <w:rFonts w:ascii="Helvetica" w:hAnsi="Helvetica" w:cs="Arial"/>
          <w:sz w:val="20"/>
          <w:szCs w:val="20"/>
        </w:rPr>
        <w:t xml:space="preserve">stored at 4°C prior to use. </w:t>
      </w:r>
      <w:r>
        <w:rPr>
          <w:rFonts w:ascii="Helvetica" w:hAnsi="Helvetica" w:cs="Arial"/>
          <w:sz w:val="20"/>
          <w:szCs w:val="20"/>
        </w:rPr>
        <w:t>For a</w:t>
      </w:r>
      <w:r w:rsidRPr="00D610C5">
        <w:rPr>
          <w:rFonts w:ascii="Helvetica" w:hAnsi="Helvetica" w:cs="Arial"/>
          <w:sz w:val="20"/>
          <w:szCs w:val="20"/>
        </w:rPr>
        <w:t>ll experiments</w:t>
      </w:r>
      <w:r>
        <w:rPr>
          <w:rFonts w:ascii="Helvetica" w:hAnsi="Helvetica" w:cs="Arial"/>
          <w:sz w:val="20"/>
          <w:szCs w:val="20"/>
        </w:rPr>
        <w:t>, communities</w:t>
      </w:r>
      <w:r w:rsidRPr="00D610C5">
        <w:rPr>
          <w:rFonts w:ascii="Helvetica" w:hAnsi="Helvetica" w:cs="Arial"/>
          <w:sz w:val="20"/>
          <w:szCs w:val="20"/>
        </w:rPr>
        <w:t xml:space="preserve"> were grown in 500 ml bottles (600ml total volume with headspace; Duran) using </w:t>
      </w:r>
      <w:r>
        <w:rPr>
          <w:rFonts w:ascii="Helvetica" w:hAnsi="Helvetica" w:cs="Arial"/>
          <w:sz w:val="20"/>
          <w:szCs w:val="20"/>
        </w:rPr>
        <w:t xml:space="preserve">the commercially available </w:t>
      </w:r>
      <w:r w:rsidRPr="00D610C5">
        <w:rPr>
          <w:rFonts w:ascii="Helvetica" w:hAnsi="Helvetica" w:cs="Arial"/>
          <w:sz w:val="20"/>
          <w:szCs w:val="20"/>
        </w:rPr>
        <w:t>Automated Methane Potential Test System (AMPTS, Bioprocess Control Sweden AB) to measure CO</w:t>
      </w:r>
      <w:r w:rsidRPr="00D610C5">
        <w:rPr>
          <w:rFonts w:ascii="Helvetica" w:hAnsi="Helvetica" w:cs="Arial"/>
          <w:sz w:val="20"/>
          <w:szCs w:val="20"/>
          <w:vertAlign w:val="subscript"/>
        </w:rPr>
        <w:t>2</w:t>
      </w:r>
      <w:r w:rsidRPr="00D610C5">
        <w:rPr>
          <w:rFonts w:ascii="Helvetica" w:hAnsi="Helvetica" w:cs="Arial"/>
          <w:sz w:val="20"/>
          <w:szCs w:val="20"/>
        </w:rPr>
        <w:t xml:space="preserve">-stripped biogas production (referred to as methane in this paper). Samples were fed weekly </w:t>
      </w:r>
      <w:r>
        <w:rPr>
          <w:rFonts w:ascii="Helvetica" w:hAnsi="Helvetica" w:cs="Arial"/>
          <w:sz w:val="20"/>
          <w:szCs w:val="20"/>
        </w:rPr>
        <w:t xml:space="preserve">in a fed-batch mode </w:t>
      </w:r>
      <w:r w:rsidRPr="00D610C5">
        <w:rPr>
          <w:rFonts w:ascii="Helvetica" w:hAnsi="Helvetica" w:cs="Arial"/>
          <w:sz w:val="20"/>
          <w:szCs w:val="20"/>
        </w:rPr>
        <w:t>using a defined medium</w:t>
      </w:r>
      <w:r>
        <w:rPr>
          <w:rFonts w:ascii="Helvetica" w:hAnsi="Helvetica" w:cs="Arial"/>
          <w:sz w:val="20"/>
          <w:szCs w:val="20"/>
        </w:rPr>
        <w:t xml:space="preserve"> (see below for media composition)</w:t>
      </w:r>
      <w:r w:rsidRPr="00D610C5">
        <w:rPr>
          <w:rFonts w:ascii="Helvetica" w:hAnsi="Helvetica" w:cs="Arial"/>
          <w:sz w:val="20"/>
          <w:szCs w:val="20"/>
        </w:rPr>
        <w:t>.</w:t>
      </w:r>
      <w:r>
        <w:rPr>
          <w:rFonts w:ascii="Helvetica" w:hAnsi="Helvetica" w:cs="Arial"/>
          <w:sz w:val="20"/>
          <w:szCs w:val="20"/>
        </w:rPr>
        <w:t xml:space="preserve"> </w:t>
      </w:r>
      <w:r w:rsidRPr="00D610C5">
        <w:rPr>
          <w:rFonts w:ascii="Helvetica" w:hAnsi="Helvetica" w:cs="Arial"/>
          <w:sz w:val="20"/>
          <w:szCs w:val="20"/>
        </w:rPr>
        <w:t>The communities from experiment</w:t>
      </w:r>
      <w:r>
        <w:rPr>
          <w:rFonts w:ascii="Helvetica" w:hAnsi="Helvetica" w:cs="Arial"/>
          <w:sz w:val="20"/>
          <w:szCs w:val="20"/>
        </w:rPr>
        <w:t xml:space="preserve"> 1</w:t>
      </w:r>
      <w:r w:rsidRPr="00D610C5">
        <w:rPr>
          <w:rFonts w:ascii="Helvetica" w:hAnsi="Helvetica" w:cs="Arial"/>
          <w:sz w:val="20"/>
          <w:szCs w:val="20"/>
        </w:rPr>
        <w:t xml:space="preserve"> were </w:t>
      </w:r>
      <w:r>
        <w:rPr>
          <w:rFonts w:ascii="Helvetica" w:hAnsi="Helvetica" w:cs="Arial"/>
          <w:sz w:val="20"/>
          <w:szCs w:val="20"/>
        </w:rPr>
        <w:t>equalised in terms</w:t>
      </w:r>
      <w:r w:rsidRPr="00D610C5">
        <w:rPr>
          <w:rFonts w:ascii="Helvetica" w:hAnsi="Helvetica" w:cs="Arial"/>
          <w:sz w:val="20"/>
          <w:szCs w:val="20"/>
        </w:rPr>
        <w:t xml:space="preserve"> of bacterial cells per gram </w:t>
      </w:r>
      <w:r>
        <w:rPr>
          <w:rFonts w:ascii="Helvetica" w:hAnsi="Helvetica" w:cs="Arial"/>
          <w:sz w:val="20"/>
          <w:szCs w:val="20"/>
        </w:rPr>
        <w:t xml:space="preserve">of sample </w:t>
      </w:r>
      <w:r w:rsidRPr="00D610C5">
        <w:rPr>
          <w:rFonts w:ascii="Helvetica" w:hAnsi="Helvetica" w:cs="Arial"/>
          <w:sz w:val="20"/>
          <w:szCs w:val="20"/>
        </w:rPr>
        <w:t>before inoculation</w:t>
      </w:r>
      <w:r>
        <w:rPr>
          <w:rFonts w:ascii="Helvetica" w:hAnsi="Helvetica" w:cs="Arial"/>
          <w:sz w:val="20"/>
          <w:szCs w:val="20"/>
        </w:rPr>
        <w:t xml:space="preserve"> using M9 salts to dilute them to the community with the lowest cell density</w:t>
      </w:r>
      <w:r w:rsidRPr="00D610C5">
        <w:rPr>
          <w:rFonts w:ascii="Helvetica" w:hAnsi="Helvetica" w:cs="Arial"/>
          <w:sz w:val="20"/>
          <w:szCs w:val="20"/>
        </w:rPr>
        <w:t xml:space="preserve">, based on qPCR enumeration of 16S </w:t>
      </w:r>
      <w:r>
        <w:rPr>
          <w:rFonts w:ascii="Helvetica" w:hAnsi="Helvetica" w:cs="Arial"/>
          <w:sz w:val="20"/>
          <w:szCs w:val="20"/>
        </w:rPr>
        <w:t>rRNA gene copies</w:t>
      </w:r>
      <w:r w:rsidRPr="00D610C5">
        <w:rPr>
          <w:rFonts w:ascii="Helvetica" w:hAnsi="Helvetica" w:cs="Arial"/>
          <w:sz w:val="20"/>
          <w:szCs w:val="20"/>
        </w:rPr>
        <w:t xml:space="preserve">. </w:t>
      </w:r>
      <w:r>
        <w:rPr>
          <w:rFonts w:ascii="Helvetica" w:hAnsi="Helvetica" w:cs="Arial"/>
          <w:sz w:val="20"/>
          <w:szCs w:val="20"/>
        </w:rPr>
        <w:t>For experiments 2 and 3, starting 16S rRNA copy number was determined (but not equalised between communities) and did not correlate with methane production.</w:t>
      </w:r>
      <w:r w:rsidRPr="00D610C5">
        <w:rPr>
          <w:rFonts w:ascii="Helvetica" w:hAnsi="Helvetica" w:cs="Arial"/>
          <w:sz w:val="20"/>
          <w:szCs w:val="20"/>
        </w:rPr>
        <w:t xml:space="preserve"> </w:t>
      </w:r>
      <w:r>
        <w:rPr>
          <w:rFonts w:ascii="Helvetica" w:hAnsi="Helvetica" w:cs="Arial"/>
          <w:sz w:val="20"/>
          <w:szCs w:val="20"/>
        </w:rPr>
        <w:t>The f</w:t>
      </w:r>
      <w:r w:rsidRPr="00D610C5">
        <w:rPr>
          <w:rFonts w:ascii="Helvetica" w:hAnsi="Helvetica" w:cs="Arial"/>
          <w:sz w:val="20"/>
          <w:szCs w:val="20"/>
        </w:rPr>
        <w:t xml:space="preserve">ermenters were </w:t>
      </w:r>
      <w:r>
        <w:rPr>
          <w:rFonts w:ascii="Helvetica" w:hAnsi="Helvetica" w:cs="Arial"/>
          <w:sz w:val="20"/>
          <w:szCs w:val="20"/>
        </w:rPr>
        <w:t xml:space="preserve">inoculated with 275 g of sample and </w:t>
      </w:r>
      <w:r w:rsidRPr="00D610C5">
        <w:rPr>
          <w:rFonts w:ascii="Helvetica" w:hAnsi="Helvetica" w:cs="Arial"/>
          <w:sz w:val="20"/>
          <w:szCs w:val="20"/>
        </w:rPr>
        <w:t>fed with 25 ml of defined medium: meat extract 111.1 gl</w:t>
      </w:r>
      <w:r w:rsidRPr="00D610C5">
        <w:rPr>
          <w:rFonts w:ascii="Helvetica" w:hAnsi="Helvetica" w:cs="Arial"/>
          <w:sz w:val="20"/>
          <w:szCs w:val="20"/>
          <w:vertAlign w:val="superscript"/>
        </w:rPr>
        <w:t>-1</w:t>
      </w:r>
      <w:r w:rsidRPr="00D610C5">
        <w:rPr>
          <w:rFonts w:ascii="Helvetica" w:hAnsi="Helvetica" w:cs="Arial"/>
          <w:sz w:val="20"/>
          <w:szCs w:val="20"/>
        </w:rPr>
        <w:t>, cellulose 24.9 gl</w:t>
      </w:r>
      <w:r w:rsidRPr="00D610C5">
        <w:rPr>
          <w:rFonts w:ascii="Helvetica" w:hAnsi="Helvetica" w:cs="Arial"/>
          <w:sz w:val="20"/>
          <w:szCs w:val="20"/>
          <w:vertAlign w:val="superscript"/>
        </w:rPr>
        <w:t>-1</w:t>
      </w:r>
      <w:r w:rsidRPr="00D610C5">
        <w:rPr>
          <w:rFonts w:ascii="Helvetica" w:hAnsi="Helvetica" w:cs="Arial"/>
          <w:sz w:val="20"/>
          <w:szCs w:val="20"/>
        </w:rPr>
        <w:t>, starch 9.8 gl</w:t>
      </w:r>
      <w:r w:rsidRPr="00D610C5">
        <w:rPr>
          <w:rFonts w:ascii="Helvetica" w:hAnsi="Helvetica" w:cs="Arial"/>
          <w:sz w:val="20"/>
          <w:szCs w:val="20"/>
          <w:vertAlign w:val="superscript"/>
        </w:rPr>
        <w:t>-1</w:t>
      </w:r>
      <w:r w:rsidRPr="00D610C5">
        <w:rPr>
          <w:rFonts w:ascii="Helvetica" w:hAnsi="Helvetica" w:cs="Arial"/>
          <w:sz w:val="20"/>
          <w:szCs w:val="20"/>
        </w:rPr>
        <w:t xml:space="preserve"> glucose 0.89 gl</w:t>
      </w:r>
      <w:r w:rsidRPr="00D610C5">
        <w:rPr>
          <w:rFonts w:ascii="Helvetica" w:hAnsi="Helvetica" w:cs="Arial"/>
          <w:sz w:val="20"/>
          <w:szCs w:val="20"/>
          <w:vertAlign w:val="superscript"/>
        </w:rPr>
        <w:t>-1</w:t>
      </w:r>
      <w:r w:rsidRPr="00D610C5">
        <w:rPr>
          <w:rFonts w:ascii="Helvetica" w:hAnsi="Helvetica" w:cs="Arial"/>
          <w:sz w:val="20"/>
          <w:szCs w:val="20"/>
        </w:rPr>
        <w:t>, xylose 3.55 gl</w:t>
      </w:r>
      <w:r w:rsidRPr="00D610C5">
        <w:rPr>
          <w:rFonts w:ascii="Helvetica" w:hAnsi="Helvetica" w:cs="Arial"/>
          <w:sz w:val="20"/>
          <w:szCs w:val="20"/>
          <w:vertAlign w:val="superscript"/>
        </w:rPr>
        <w:t xml:space="preserve">-1 </w:t>
      </w:r>
      <w:r w:rsidRPr="00D610C5">
        <w:rPr>
          <w:rFonts w:ascii="Helvetica" w:hAnsi="Helvetica" w:cs="Arial"/>
          <w:sz w:val="20"/>
          <w:szCs w:val="20"/>
        </w:rPr>
        <w:t>(carbon to nitrogen ratio of 15:1) every week, starting with t</w:t>
      </w:r>
      <w:r w:rsidRPr="00D610C5">
        <w:rPr>
          <w:rFonts w:ascii="Helvetica" w:hAnsi="Helvetica" w:cs="Arial"/>
          <w:sz w:val="20"/>
          <w:szCs w:val="20"/>
          <w:vertAlign w:val="subscript"/>
        </w:rPr>
        <w:t>0</w:t>
      </w:r>
      <w:r w:rsidRPr="00D610C5">
        <w:rPr>
          <w:rFonts w:ascii="Helvetica" w:hAnsi="Helvetica" w:cs="Arial"/>
          <w:sz w:val="20"/>
          <w:szCs w:val="20"/>
        </w:rPr>
        <w:t>. Before the start of the fermentation, 0.3 mL of 1000x Trace Metal stock (1 gl</w:t>
      </w:r>
      <w:r w:rsidRPr="00D610C5">
        <w:rPr>
          <w:rFonts w:ascii="Helvetica" w:hAnsi="Helvetica" w:cs="Arial"/>
          <w:sz w:val="20"/>
          <w:szCs w:val="20"/>
          <w:vertAlign w:val="superscript"/>
        </w:rPr>
        <w:t>-1</w:t>
      </w:r>
      <w:r w:rsidRPr="00D610C5">
        <w:rPr>
          <w:rFonts w:ascii="Helvetica" w:hAnsi="Helvetica" w:cs="Arial"/>
          <w:sz w:val="20"/>
          <w:szCs w:val="20"/>
        </w:rPr>
        <w:t xml:space="preserve"> </w:t>
      </w:r>
      <w:r w:rsidRPr="00D610C5">
        <w:rPr>
          <w:rFonts w:ascii="Helvetica" w:hAnsi="Helvetica" w:cs="Arial"/>
          <w:sz w:val="20"/>
          <w:szCs w:val="20"/>
          <w:lang w:val="en-US"/>
        </w:rPr>
        <w:t>FeCl</w:t>
      </w:r>
      <w:r w:rsidRPr="00D610C5">
        <w:rPr>
          <w:rFonts w:ascii="Helvetica" w:hAnsi="Helvetica" w:cs="Arial"/>
          <w:sz w:val="20"/>
          <w:szCs w:val="20"/>
          <w:vertAlign w:val="subscript"/>
          <w:lang w:val="en-US"/>
        </w:rPr>
        <w:t>2</w:t>
      </w:r>
      <w:r w:rsidRPr="00D610C5">
        <w:rPr>
          <w:rFonts w:ascii="Helvetica" w:hAnsi="Helvetica" w:cs="Arial"/>
          <w:position w:val="-3"/>
          <w:sz w:val="20"/>
          <w:szCs w:val="20"/>
          <w:lang w:val="en-US"/>
        </w:rPr>
        <w:t xml:space="preserve"> </w:t>
      </w:r>
      <w:r w:rsidRPr="00D610C5">
        <w:rPr>
          <w:rFonts w:ascii="Helvetica" w:hAnsi="Helvetica" w:cs="Arial"/>
          <w:position w:val="5"/>
          <w:sz w:val="20"/>
          <w:szCs w:val="20"/>
          <w:lang w:val="en-US"/>
        </w:rPr>
        <w:t xml:space="preserve">. </w:t>
      </w:r>
      <w:r w:rsidRPr="00D610C5">
        <w:rPr>
          <w:rFonts w:ascii="Helvetica" w:hAnsi="Helvetica" w:cs="Arial"/>
          <w:sz w:val="20"/>
          <w:szCs w:val="20"/>
          <w:lang w:val="en-US"/>
        </w:rPr>
        <w:t>4H</w:t>
      </w:r>
      <w:r w:rsidRPr="00D610C5">
        <w:rPr>
          <w:rFonts w:ascii="Helvetica" w:hAnsi="Helvetica" w:cs="Arial"/>
          <w:sz w:val="20"/>
          <w:szCs w:val="20"/>
          <w:vertAlign w:val="subscript"/>
          <w:lang w:val="en-US"/>
        </w:rPr>
        <w:t>2</w:t>
      </w:r>
      <w:r w:rsidRPr="00D610C5">
        <w:rPr>
          <w:rFonts w:ascii="Helvetica" w:hAnsi="Helvetica" w:cs="Arial"/>
          <w:sz w:val="20"/>
          <w:szCs w:val="20"/>
          <w:lang w:val="en-US"/>
        </w:rPr>
        <w:t xml:space="preserve">O, 0.5 </w:t>
      </w:r>
      <w:r w:rsidRPr="00D610C5">
        <w:rPr>
          <w:rFonts w:ascii="Helvetica" w:hAnsi="Helvetica" w:cs="Arial"/>
          <w:sz w:val="20"/>
          <w:szCs w:val="20"/>
        </w:rPr>
        <w:t>gl</w:t>
      </w:r>
      <w:r w:rsidRPr="00D610C5">
        <w:rPr>
          <w:rFonts w:ascii="Helvetica" w:hAnsi="Helvetica" w:cs="Arial"/>
          <w:sz w:val="20"/>
          <w:szCs w:val="20"/>
          <w:vertAlign w:val="superscript"/>
        </w:rPr>
        <w:t>-1</w:t>
      </w:r>
      <w:r w:rsidRPr="00D610C5">
        <w:rPr>
          <w:rFonts w:ascii="Helvetica" w:hAnsi="Helvetica" w:cs="Arial"/>
          <w:sz w:val="20"/>
          <w:szCs w:val="20"/>
          <w:lang w:val="en-US"/>
        </w:rPr>
        <w:t xml:space="preserve"> MnCl</w:t>
      </w:r>
      <w:r w:rsidRPr="00D610C5">
        <w:rPr>
          <w:rFonts w:ascii="Helvetica" w:hAnsi="Helvetica" w:cs="Arial"/>
          <w:sz w:val="20"/>
          <w:szCs w:val="20"/>
          <w:vertAlign w:val="subscript"/>
          <w:lang w:val="en-US"/>
        </w:rPr>
        <w:t>2</w:t>
      </w:r>
      <w:r w:rsidRPr="00D610C5">
        <w:rPr>
          <w:rFonts w:ascii="Helvetica" w:hAnsi="Helvetica" w:cs="Arial"/>
          <w:position w:val="-3"/>
          <w:sz w:val="20"/>
          <w:szCs w:val="20"/>
          <w:lang w:val="en-US"/>
        </w:rPr>
        <w:t xml:space="preserve"> </w:t>
      </w:r>
      <w:r w:rsidRPr="00D610C5">
        <w:rPr>
          <w:rFonts w:ascii="Helvetica" w:hAnsi="Helvetica" w:cs="Arial"/>
          <w:position w:val="5"/>
          <w:sz w:val="20"/>
          <w:szCs w:val="20"/>
          <w:lang w:val="en-US"/>
        </w:rPr>
        <w:t xml:space="preserve">. </w:t>
      </w:r>
      <w:r w:rsidRPr="00D610C5">
        <w:rPr>
          <w:rFonts w:ascii="Helvetica" w:hAnsi="Helvetica" w:cs="Arial"/>
          <w:sz w:val="20"/>
          <w:szCs w:val="20"/>
          <w:lang w:val="en-US"/>
        </w:rPr>
        <w:t>4H</w:t>
      </w:r>
      <w:r w:rsidRPr="00D610C5">
        <w:rPr>
          <w:rFonts w:ascii="Helvetica" w:hAnsi="Helvetica" w:cs="Arial"/>
          <w:sz w:val="20"/>
          <w:szCs w:val="20"/>
          <w:vertAlign w:val="subscript"/>
          <w:lang w:val="en-US"/>
        </w:rPr>
        <w:t>2</w:t>
      </w:r>
      <w:r w:rsidRPr="00D610C5">
        <w:rPr>
          <w:rFonts w:ascii="Helvetica" w:hAnsi="Helvetica" w:cs="Arial"/>
          <w:sz w:val="20"/>
          <w:szCs w:val="20"/>
          <w:lang w:val="en-US"/>
        </w:rPr>
        <w:t xml:space="preserve">O, 0.3 </w:t>
      </w:r>
      <w:r w:rsidRPr="00D610C5">
        <w:rPr>
          <w:rFonts w:ascii="Helvetica" w:hAnsi="Helvetica" w:cs="Arial"/>
          <w:sz w:val="20"/>
          <w:szCs w:val="20"/>
        </w:rPr>
        <w:t>gl</w:t>
      </w:r>
      <w:r w:rsidRPr="00D610C5">
        <w:rPr>
          <w:rFonts w:ascii="Helvetica" w:hAnsi="Helvetica" w:cs="Arial"/>
          <w:sz w:val="20"/>
          <w:szCs w:val="20"/>
          <w:vertAlign w:val="superscript"/>
        </w:rPr>
        <w:t>-1</w:t>
      </w:r>
      <w:r w:rsidRPr="00D610C5">
        <w:rPr>
          <w:rFonts w:ascii="Helvetica" w:hAnsi="Helvetica" w:cs="Arial"/>
          <w:sz w:val="20"/>
          <w:szCs w:val="20"/>
          <w:lang w:val="en-US"/>
        </w:rPr>
        <w:t xml:space="preserve"> CoCl</w:t>
      </w:r>
      <w:r w:rsidRPr="00D610C5">
        <w:rPr>
          <w:rFonts w:ascii="Helvetica" w:hAnsi="Helvetica" w:cs="Arial"/>
          <w:sz w:val="20"/>
          <w:szCs w:val="20"/>
          <w:vertAlign w:val="subscript"/>
          <w:lang w:val="en-US"/>
        </w:rPr>
        <w:t>2</w:t>
      </w:r>
      <w:r w:rsidRPr="00D610C5">
        <w:rPr>
          <w:rFonts w:ascii="Helvetica" w:hAnsi="Helvetica" w:cs="Arial"/>
          <w:sz w:val="20"/>
          <w:szCs w:val="20"/>
          <w:lang w:val="en-US"/>
        </w:rPr>
        <w:t xml:space="preserve"> </w:t>
      </w:r>
      <w:r w:rsidRPr="00D610C5">
        <w:rPr>
          <w:rFonts w:ascii="Helvetica" w:hAnsi="Helvetica" w:cs="Arial"/>
          <w:position w:val="5"/>
          <w:sz w:val="20"/>
          <w:szCs w:val="20"/>
          <w:lang w:val="en-US"/>
        </w:rPr>
        <w:t xml:space="preserve">. </w:t>
      </w:r>
      <w:r w:rsidRPr="00D610C5">
        <w:rPr>
          <w:rFonts w:ascii="Helvetica" w:hAnsi="Helvetica" w:cs="Arial"/>
          <w:sz w:val="20"/>
          <w:szCs w:val="20"/>
          <w:lang w:val="en-US"/>
        </w:rPr>
        <w:t>4H</w:t>
      </w:r>
      <w:r w:rsidRPr="00D610C5">
        <w:rPr>
          <w:rFonts w:ascii="Helvetica" w:hAnsi="Helvetica" w:cs="Arial"/>
          <w:sz w:val="20"/>
          <w:szCs w:val="20"/>
          <w:vertAlign w:val="subscript"/>
          <w:lang w:val="en-US"/>
        </w:rPr>
        <w:t>2</w:t>
      </w:r>
      <w:r w:rsidRPr="00D610C5">
        <w:rPr>
          <w:rFonts w:ascii="Helvetica" w:hAnsi="Helvetica" w:cs="Arial"/>
          <w:sz w:val="20"/>
          <w:szCs w:val="20"/>
          <w:lang w:val="en-US"/>
        </w:rPr>
        <w:t xml:space="preserve">O, 0.2 </w:t>
      </w:r>
      <w:r w:rsidRPr="00D610C5">
        <w:rPr>
          <w:rFonts w:ascii="Helvetica" w:hAnsi="Helvetica" w:cs="Arial"/>
          <w:sz w:val="20"/>
          <w:szCs w:val="20"/>
        </w:rPr>
        <w:t>gl</w:t>
      </w:r>
      <w:r w:rsidRPr="00D610C5">
        <w:rPr>
          <w:rFonts w:ascii="Helvetica" w:hAnsi="Helvetica" w:cs="Arial"/>
          <w:sz w:val="20"/>
          <w:szCs w:val="20"/>
          <w:vertAlign w:val="superscript"/>
        </w:rPr>
        <w:t>-1</w:t>
      </w:r>
      <w:r w:rsidRPr="00D610C5">
        <w:rPr>
          <w:rFonts w:ascii="Helvetica" w:hAnsi="Helvetica" w:cs="Arial"/>
          <w:sz w:val="20"/>
          <w:szCs w:val="20"/>
          <w:lang w:val="en-US"/>
        </w:rPr>
        <w:t xml:space="preserve"> ZnCl</w:t>
      </w:r>
      <w:r w:rsidRPr="00D610C5">
        <w:rPr>
          <w:rFonts w:ascii="Helvetica" w:hAnsi="Helvetica" w:cs="Arial"/>
          <w:sz w:val="20"/>
          <w:szCs w:val="20"/>
          <w:vertAlign w:val="subscript"/>
          <w:lang w:val="en-US"/>
        </w:rPr>
        <w:t>2</w:t>
      </w:r>
      <w:r w:rsidRPr="00D610C5">
        <w:rPr>
          <w:rFonts w:ascii="Helvetica" w:hAnsi="Helvetica" w:cs="Arial"/>
          <w:sz w:val="20"/>
          <w:szCs w:val="20"/>
          <w:lang w:val="en-US"/>
        </w:rPr>
        <w:t xml:space="preserve">, 0.1 </w:t>
      </w:r>
      <w:r w:rsidRPr="00D610C5">
        <w:rPr>
          <w:rFonts w:ascii="Helvetica" w:hAnsi="Helvetica" w:cs="Arial"/>
          <w:sz w:val="20"/>
          <w:szCs w:val="20"/>
        </w:rPr>
        <w:t>gl</w:t>
      </w:r>
      <w:r w:rsidRPr="00D610C5">
        <w:rPr>
          <w:rFonts w:ascii="Helvetica" w:hAnsi="Helvetica" w:cs="Arial"/>
          <w:sz w:val="20"/>
          <w:szCs w:val="20"/>
          <w:vertAlign w:val="superscript"/>
        </w:rPr>
        <w:t>-1</w:t>
      </w:r>
      <w:r w:rsidRPr="00D610C5">
        <w:rPr>
          <w:rFonts w:ascii="Helvetica" w:hAnsi="Helvetica" w:cs="Arial"/>
          <w:sz w:val="20"/>
          <w:szCs w:val="20"/>
          <w:lang w:val="en-US"/>
        </w:rPr>
        <w:t xml:space="preserve"> NiSO</w:t>
      </w:r>
      <w:r w:rsidRPr="00D610C5">
        <w:rPr>
          <w:rFonts w:ascii="Helvetica" w:hAnsi="Helvetica" w:cs="Arial"/>
          <w:sz w:val="20"/>
          <w:szCs w:val="20"/>
          <w:vertAlign w:val="subscript"/>
          <w:lang w:val="en-US"/>
        </w:rPr>
        <w:t xml:space="preserve">4 </w:t>
      </w:r>
      <w:r w:rsidRPr="00D610C5">
        <w:rPr>
          <w:rFonts w:ascii="Helvetica" w:hAnsi="Helvetica" w:cs="Arial"/>
          <w:position w:val="5"/>
          <w:sz w:val="20"/>
          <w:szCs w:val="20"/>
          <w:lang w:val="en-US"/>
        </w:rPr>
        <w:t xml:space="preserve">. </w:t>
      </w:r>
      <w:r w:rsidRPr="00D610C5">
        <w:rPr>
          <w:rFonts w:ascii="Helvetica" w:hAnsi="Helvetica" w:cs="Arial"/>
          <w:sz w:val="20"/>
          <w:szCs w:val="20"/>
          <w:lang w:val="en-US"/>
        </w:rPr>
        <w:t>6H</w:t>
      </w:r>
      <w:r w:rsidRPr="00D610C5">
        <w:rPr>
          <w:rFonts w:ascii="Helvetica" w:hAnsi="Helvetica" w:cs="Arial"/>
          <w:sz w:val="20"/>
          <w:szCs w:val="20"/>
          <w:vertAlign w:val="subscript"/>
          <w:lang w:val="en-US"/>
        </w:rPr>
        <w:t>2</w:t>
      </w:r>
      <w:r w:rsidRPr="00D610C5">
        <w:rPr>
          <w:rFonts w:ascii="Helvetica" w:hAnsi="Helvetica" w:cs="Arial"/>
          <w:sz w:val="20"/>
          <w:szCs w:val="20"/>
          <w:lang w:val="en-US"/>
        </w:rPr>
        <w:t xml:space="preserve">O, 0.05 </w:t>
      </w:r>
      <w:r w:rsidRPr="00D610C5">
        <w:rPr>
          <w:rFonts w:ascii="Helvetica" w:hAnsi="Helvetica" w:cs="Arial"/>
          <w:sz w:val="20"/>
          <w:szCs w:val="20"/>
        </w:rPr>
        <w:t>gl</w:t>
      </w:r>
      <w:r w:rsidRPr="00D610C5">
        <w:rPr>
          <w:rFonts w:ascii="Helvetica" w:hAnsi="Helvetica" w:cs="Arial"/>
          <w:sz w:val="20"/>
          <w:szCs w:val="20"/>
          <w:vertAlign w:val="superscript"/>
        </w:rPr>
        <w:t>-1</w:t>
      </w:r>
      <w:r w:rsidRPr="00D610C5">
        <w:rPr>
          <w:rFonts w:ascii="Helvetica" w:hAnsi="Helvetica" w:cs="Arial"/>
          <w:sz w:val="20"/>
          <w:szCs w:val="20"/>
          <w:lang w:val="en-US"/>
        </w:rPr>
        <w:t xml:space="preserve"> Na</w:t>
      </w:r>
      <w:r w:rsidRPr="00D610C5">
        <w:rPr>
          <w:rFonts w:ascii="Helvetica" w:hAnsi="Helvetica" w:cs="Arial"/>
          <w:sz w:val="20"/>
          <w:szCs w:val="20"/>
          <w:vertAlign w:val="subscript"/>
          <w:lang w:val="en-US"/>
        </w:rPr>
        <w:t>2</w:t>
      </w:r>
      <w:r w:rsidRPr="00D610C5">
        <w:rPr>
          <w:rFonts w:ascii="Helvetica" w:hAnsi="Helvetica" w:cs="Arial"/>
          <w:sz w:val="20"/>
          <w:szCs w:val="20"/>
          <w:lang w:val="en-US"/>
        </w:rPr>
        <w:t>MoO</w:t>
      </w:r>
      <w:r w:rsidRPr="00D610C5">
        <w:rPr>
          <w:rFonts w:ascii="Helvetica" w:hAnsi="Helvetica" w:cs="Arial"/>
          <w:sz w:val="20"/>
          <w:szCs w:val="20"/>
          <w:vertAlign w:val="subscript"/>
          <w:lang w:val="en-US"/>
        </w:rPr>
        <w:t>4</w:t>
      </w:r>
      <w:r w:rsidRPr="00D610C5">
        <w:rPr>
          <w:rFonts w:ascii="Helvetica" w:hAnsi="Helvetica" w:cs="Arial"/>
          <w:position w:val="-3"/>
          <w:sz w:val="20"/>
          <w:szCs w:val="20"/>
          <w:lang w:val="en-US"/>
        </w:rPr>
        <w:t xml:space="preserve"> </w:t>
      </w:r>
      <w:r w:rsidRPr="00D610C5">
        <w:rPr>
          <w:rFonts w:ascii="Helvetica" w:hAnsi="Helvetica" w:cs="Arial"/>
          <w:position w:val="5"/>
          <w:sz w:val="20"/>
          <w:szCs w:val="20"/>
          <w:lang w:val="en-US"/>
        </w:rPr>
        <w:t xml:space="preserve">. </w:t>
      </w:r>
      <w:r w:rsidRPr="00D610C5">
        <w:rPr>
          <w:rFonts w:ascii="Helvetica" w:hAnsi="Helvetica" w:cs="Arial"/>
          <w:sz w:val="20"/>
          <w:szCs w:val="20"/>
          <w:lang w:val="en-US"/>
        </w:rPr>
        <w:t>4H</w:t>
      </w:r>
      <w:r w:rsidRPr="00D610C5">
        <w:rPr>
          <w:rFonts w:ascii="Helvetica" w:hAnsi="Helvetica" w:cs="Arial"/>
          <w:sz w:val="20"/>
          <w:szCs w:val="20"/>
          <w:vertAlign w:val="subscript"/>
          <w:lang w:val="en-US"/>
        </w:rPr>
        <w:t>2</w:t>
      </w:r>
      <w:r w:rsidRPr="00D610C5">
        <w:rPr>
          <w:rFonts w:ascii="Helvetica" w:hAnsi="Helvetica" w:cs="Arial"/>
          <w:sz w:val="20"/>
          <w:szCs w:val="20"/>
          <w:lang w:val="en-US"/>
        </w:rPr>
        <w:t xml:space="preserve">O, 0.02 </w:t>
      </w:r>
      <w:r w:rsidRPr="00D610C5">
        <w:rPr>
          <w:rFonts w:ascii="Helvetica" w:hAnsi="Helvetica" w:cs="Arial"/>
          <w:sz w:val="20"/>
          <w:szCs w:val="20"/>
        </w:rPr>
        <w:t>gl</w:t>
      </w:r>
      <w:r w:rsidRPr="00D610C5">
        <w:rPr>
          <w:rFonts w:ascii="Helvetica" w:hAnsi="Helvetica" w:cs="Arial"/>
          <w:sz w:val="20"/>
          <w:szCs w:val="20"/>
          <w:vertAlign w:val="superscript"/>
        </w:rPr>
        <w:t>-1</w:t>
      </w:r>
      <w:r w:rsidRPr="00D610C5">
        <w:rPr>
          <w:rFonts w:ascii="Helvetica" w:hAnsi="Helvetica" w:cs="Arial"/>
          <w:sz w:val="20"/>
          <w:szCs w:val="20"/>
          <w:lang w:val="en-US"/>
        </w:rPr>
        <w:t xml:space="preserve"> H</w:t>
      </w:r>
      <w:r w:rsidRPr="00D610C5">
        <w:rPr>
          <w:rFonts w:ascii="Helvetica" w:hAnsi="Helvetica" w:cs="Arial"/>
          <w:sz w:val="20"/>
          <w:szCs w:val="20"/>
          <w:vertAlign w:val="subscript"/>
          <w:lang w:val="en-US"/>
        </w:rPr>
        <w:t>3</w:t>
      </w:r>
      <w:r w:rsidRPr="00D610C5">
        <w:rPr>
          <w:rFonts w:ascii="Helvetica" w:hAnsi="Helvetica" w:cs="Arial"/>
          <w:sz w:val="20"/>
          <w:szCs w:val="20"/>
          <w:lang w:val="en-US"/>
        </w:rPr>
        <w:t>BO</w:t>
      </w:r>
      <w:r w:rsidRPr="00D610C5">
        <w:rPr>
          <w:rFonts w:ascii="Helvetica" w:hAnsi="Helvetica" w:cs="Arial"/>
          <w:sz w:val="20"/>
          <w:szCs w:val="20"/>
          <w:vertAlign w:val="subscript"/>
          <w:lang w:val="en-US"/>
        </w:rPr>
        <w:t>3</w:t>
      </w:r>
      <w:r w:rsidRPr="00D610C5">
        <w:rPr>
          <w:rFonts w:ascii="Helvetica" w:hAnsi="Helvetica" w:cs="Arial"/>
          <w:sz w:val="20"/>
          <w:szCs w:val="20"/>
          <w:lang w:val="en-US"/>
        </w:rPr>
        <w:t xml:space="preserve">, 0.008 </w:t>
      </w:r>
      <w:r w:rsidRPr="00D610C5">
        <w:rPr>
          <w:rFonts w:ascii="Helvetica" w:hAnsi="Helvetica" w:cs="Arial"/>
          <w:sz w:val="20"/>
          <w:szCs w:val="20"/>
        </w:rPr>
        <w:t>gl</w:t>
      </w:r>
      <w:r w:rsidRPr="00D610C5">
        <w:rPr>
          <w:rFonts w:ascii="Helvetica" w:hAnsi="Helvetica" w:cs="Arial"/>
          <w:sz w:val="20"/>
          <w:szCs w:val="20"/>
          <w:vertAlign w:val="superscript"/>
        </w:rPr>
        <w:t>-1</w:t>
      </w:r>
      <w:r w:rsidRPr="00D610C5">
        <w:rPr>
          <w:rFonts w:ascii="Helvetica" w:hAnsi="Helvetica" w:cs="Arial"/>
          <w:sz w:val="20"/>
          <w:szCs w:val="20"/>
          <w:lang w:val="en-US"/>
        </w:rPr>
        <w:t xml:space="preserve"> Na</w:t>
      </w:r>
      <w:r w:rsidRPr="00D610C5">
        <w:rPr>
          <w:rFonts w:ascii="Helvetica" w:hAnsi="Helvetica" w:cs="Arial"/>
          <w:sz w:val="20"/>
          <w:szCs w:val="20"/>
          <w:vertAlign w:val="subscript"/>
          <w:lang w:val="en-US"/>
        </w:rPr>
        <w:t>2</w:t>
      </w:r>
      <w:r w:rsidRPr="00D610C5">
        <w:rPr>
          <w:rFonts w:ascii="Helvetica" w:hAnsi="Helvetica" w:cs="Arial"/>
          <w:position w:val="-3"/>
          <w:sz w:val="20"/>
          <w:szCs w:val="20"/>
          <w:lang w:val="en-US"/>
        </w:rPr>
        <w:t xml:space="preserve"> </w:t>
      </w:r>
      <w:r w:rsidRPr="00D610C5">
        <w:rPr>
          <w:rFonts w:ascii="Helvetica" w:hAnsi="Helvetica" w:cs="Arial"/>
          <w:sz w:val="20"/>
          <w:szCs w:val="20"/>
          <w:lang w:val="en-US"/>
        </w:rPr>
        <w:t>WO</w:t>
      </w:r>
      <w:r w:rsidRPr="00D610C5">
        <w:rPr>
          <w:rFonts w:ascii="Helvetica" w:hAnsi="Helvetica" w:cs="Arial"/>
          <w:sz w:val="20"/>
          <w:szCs w:val="20"/>
          <w:vertAlign w:val="subscript"/>
          <w:lang w:val="en-US"/>
        </w:rPr>
        <w:t>4</w:t>
      </w:r>
      <w:r w:rsidRPr="00D610C5">
        <w:rPr>
          <w:rFonts w:ascii="Helvetica" w:hAnsi="Helvetica" w:cs="Arial"/>
          <w:position w:val="-3"/>
          <w:sz w:val="20"/>
          <w:szCs w:val="20"/>
          <w:lang w:val="en-US"/>
        </w:rPr>
        <w:t xml:space="preserve"> </w:t>
      </w:r>
      <w:r w:rsidRPr="00D610C5">
        <w:rPr>
          <w:rFonts w:ascii="Helvetica" w:hAnsi="Helvetica" w:cs="Arial"/>
          <w:position w:val="5"/>
          <w:sz w:val="20"/>
          <w:szCs w:val="20"/>
          <w:lang w:val="en-US"/>
        </w:rPr>
        <w:t xml:space="preserve">. </w:t>
      </w:r>
      <w:r w:rsidRPr="00D610C5">
        <w:rPr>
          <w:rFonts w:ascii="Helvetica" w:hAnsi="Helvetica" w:cs="Arial"/>
          <w:sz w:val="20"/>
          <w:szCs w:val="20"/>
          <w:lang w:val="en-US"/>
        </w:rPr>
        <w:t>2H</w:t>
      </w:r>
      <w:r w:rsidRPr="00D610C5">
        <w:rPr>
          <w:rFonts w:ascii="Helvetica" w:hAnsi="Helvetica" w:cs="Arial"/>
          <w:sz w:val="20"/>
          <w:szCs w:val="20"/>
          <w:vertAlign w:val="subscript"/>
          <w:lang w:val="en-US"/>
        </w:rPr>
        <w:t>2</w:t>
      </w:r>
      <w:r w:rsidRPr="00D610C5">
        <w:rPr>
          <w:rFonts w:ascii="Helvetica" w:hAnsi="Helvetica" w:cs="Arial"/>
          <w:sz w:val="20"/>
          <w:szCs w:val="20"/>
          <w:lang w:val="en-US"/>
        </w:rPr>
        <w:t xml:space="preserve">O, 0.006 </w:t>
      </w:r>
      <w:r w:rsidRPr="00D610C5">
        <w:rPr>
          <w:rFonts w:ascii="Helvetica" w:hAnsi="Helvetica" w:cs="Arial"/>
          <w:sz w:val="20"/>
          <w:szCs w:val="20"/>
        </w:rPr>
        <w:t>gl</w:t>
      </w:r>
      <w:r w:rsidRPr="00D610C5">
        <w:rPr>
          <w:rFonts w:ascii="Helvetica" w:hAnsi="Helvetica" w:cs="Arial"/>
          <w:sz w:val="20"/>
          <w:szCs w:val="20"/>
          <w:vertAlign w:val="superscript"/>
        </w:rPr>
        <w:t>-1</w:t>
      </w:r>
      <w:r w:rsidRPr="00D610C5">
        <w:rPr>
          <w:rFonts w:ascii="Helvetica" w:hAnsi="Helvetica" w:cs="Arial"/>
          <w:sz w:val="20"/>
          <w:szCs w:val="20"/>
          <w:lang w:val="en-US"/>
        </w:rPr>
        <w:t xml:space="preserve"> Na</w:t>
      </w:r>
      <w:r w:rsidRPr="00D610C5">
        <w:rPr>
          <w:rFonts w:ascii="Helvetica" w:hAnsi="Helvetica" w:cs="Arial"/>
          <w:sz w:val="20"/>
          <w:szCs w:val="20"/>
          <w:vertAlign w:val="subscript"/>
          <w:lang w:val="en-US"/>
        </w:rPr>
        <w:t>2</w:t>
      </w:r>
      <w:r w:rsidRPr="00D610C5">
        <w:rPr>
          <w:rFonts w:ascii="Helvetica" w:hAnsi="Helvetica" w:cs="Arial"/>
          <w:sz w:val="20"/>
          <w:szCs w:val="20"/>
          <w:lang w:val="en-US"/>
        </w:rPr>
        <w:t>SeO</w:t>
      </w:r>
      <w:r w:rsidRPr="00D610C5">
        <w:rPr>
          <w:rFonts w:ascii="Helvetica" w:hAnsi="Helvetica" w:cs="Arial"/>
          <w:sz w:val="20"/>
          <w:szCs w:val="20"/>
          <w:vertAlign w:val="subscript"/>
          <w:lang w:val="en-US"/>
        </w:rPr>
        <w:t>3</w:t>
      </w:r>
      <w:r w:rsidRPr="00D610C5">
        <w:rPr>
          <w:rFonts w:ascii="Helvetica" w:hAnsi="Helvetica" w:cs="Arial"/>
          <w:position w:val="-3"/>
          <w:sz w:val="20"/>
          <w:szCs w:val="20"/>
          <w:lang w:val="en-US"/>
        </w:rPr>
        <w:t xml:space="preserve"> </w:t>
      </w:r>
      <w:r w:rsidRPr="00D610C5">
        <w:rPr>
          <w:rFonts w:ascii="Helvetica" w:hAnsi="Helvetica" w:cs="Arial"/>
          <w:position w:val="5"/>
          <w:sz w:val="20"/>
          <w:szCs w:val="20"/>
          <w:lang w:val="en-US"/>
        </w:rPr>
        <w:t xml:space="preserve">. </w:t>
      </w:r>
      <w:r w:rsidRPr="00D610C5">
        <w:rPr>
          <w:rFonts w:ascii="Helvetica" w:hAnsi="Helvetica" w:cs="Arial"/>
          <w:sz w:val="20"/>
          <w:szCs w:val="20"/>
          <w:lang w:val="en-US"/>
        </w:rPr>
        <w:t>5H</w:t>
      </w:r>
      <w:r w:rsidRPr="00D610C5">
        <w:rPr>
          <w:rFonts w:ascii="Helvetica" w:hAnsi="Helvetica" w:cs="Arial"/>
          <w:sz w:val="20"/>
          <w:szCs w:val="20"/>
          <w:vertAlign w:val="subscript"/>
          <w:lang w:val="en-US"/>
        </w:rPr>
        <w:t>2</w:t>
      </w:r>
      <w:r w:rsidRPr="00D610C5">
        <w:rPr>
          <w:rFonts w:ascii="Helvetica" w:hAnsi="Helvetica" w:cs="Arial"/>
          <w:sz w:val="20"/>
          <w:szCs w:val="20"/>
          <w:lang w:val="en-US"/>
        </w:rPr>
        <w:t xml:space="preserve">O, 0.002 </w:t>
      </w:r>
      <w:r w:rsidRPr="00D610C5">
        <w:rPr>
          <w:rFonts w:ascii="Helvetica" w:hAnsi="Helvetica" w:cs="Arial"/>
          <w:sz w:val="20"/>
          <w:szCs w:val="20"/>
        </w:rPr>
        <w:t>gl</w:t>
      </w:r>
      <w:r w:rsidRPr="00D610C5">
        <w:rPr>
          <w:rFonts w:ascii="Helvetica" w:hAnsi="Helvetica" w:cs="Arial"/>
          <w:sz w:val="20"/>
          <w:szCs w:val="20"/>
          <w:vertAlign w:val="superscript"/>
        </w:rPr>
        <w:t>-1</w:t>
      </w:r>
      <w:r w:rsidRPr="00D610C5">
        <w:rPr>
          <w:rFonts w:ascii="Helvetica" w:hAnsi="Helvetica" w:cs="Arial"/>
          <w:sz w:val="20"/>
          <w:szCs w:val="20"/>
        </w:rPr>
        <w:t xml:space="preserve"> </w:t>
      </w:r>
      <w:r w:rsidRPr="00D610C5">
        <w:rPr>
          <w:rFonts w:ascii="Helvetica" w:hAnsi="Helvetica" w:cs="Arial"/>
          <w:sz w:val="20"/>
          <w:szCs w:val="20"/>
          <w:lang w:val="en-US"/>
        </w:rPr>
        <w:t>CuCl</w:t>
      </w:r>
      <w:r w:rsidRPr="00D610C5">
        <w:rPr>
          <w:rFonts w:ascii="Helvetica" w:hAnsi="Helvetica" w:cs="Arial"/>
          <w:sz w:val="20"/>
          <w:szCs w:val="20"/>
          <w:vertAlign w:val="subscript"/>
          <w:lang w:val="en-US"/>
        </w:rPr>
        <w:t>2</w:t>
      </w:r>
      <w:r w:rsidRPr="00D610C5">
        <w:rPr>
          <w:rFonts w:ascii="Helvetica" w:hAnsi="Helvetica" w:cs="Arial"/>
          <w:position w:val="-3"/>
          <w:sz w:val="20"/>
          <w:szCs w:val="20"/>
          <w:lang w:val="en-US"/>
        </w:rPr>
        <w:t xml:space="preserve"> </w:t>
      </w:r>
      <w:r w:rsidRPr="00D610C5">
        <w:rPr>
          <w:rFonts w:ascii="Helvetica" w:hAnsi="Helvetica" w:cs="Arial"/>
          <w:position w:val="5"/>
          <w:sz w:val="20"/>
          <w:szCs w:val="20"/>
          <w:lang w:val="en-US"/>
        </w:rPr>
        <w:t xml:space="preserve">. </w:t>
      </w:r>
      <w:r w:rsidRPr="00D610C5">
        <w:rPr>
          <w:rFonts w:ascii="Helvetica" w:hAnsi="Helvetica" w:cs="Arial"/>
          <w:sz w:val="20"/>
          <w:szCs w:val="20"/>
          <w:lang w:val="en-US"/>
        </w:rPr>
        <w:t>2H</w:t>
      </w:r>
      <w:r w:rsidRPr="00D610C5">
        <w:rPr>
          <w:rFonts w:ascii="Helvetica" w:hAnsi="Helvetica" w:cs="Arial"/>
          <w:sz w:val="20"/>
          <w:szCs w:val="20"/>
          <w:vertAlign w:val="subscript"/>
          <w:lang w:val="en-US"/>
        </w:rPr>
        <w:t>2</w:t>
      </w:r>
      <w:r w:rsidRPr="00D610C5">
        <w:rPr>
          <w:rFonts w:ascii="Helvetica" w:hAnsi="Helvetica" w:cs="Arial"/>
          <w:sz w:val="20"/>
          <w:szCs w:val="20"/>
          <w:lang w:val="en-US"/>
        </w:rPr>
        <w:t>O) w</w:t>
      </w:r>
      <w:r>
        <w:rPr>
          <w:rFonts w:ascii="Helvetica" w:hAnsi="Helvetica" w:cs="Arial"/>
          <w:sz w:val="20"/>
          <w:szCs w:val="20"/>
          <w:lang w:val="en-US"/>
        </w:rPr>
        <w:t>as added to each fermenter. Experiment 1</w:t>
      </w:r>
      <w:r w:rsidRPr="00D610C5">
        <w:rPr>
          <w:rFonts w:ascii="Helvetica" w:hAnsi="Helvetica" w:cs="Arial"/>
          <w:sz w:val="20"/>
          <w:szCs w:val="20"/>
          <w:lang w:val="en-US"/>
        </w:rPr>
        <w:t xml:space="preserve"> </w:t>
      </w:r>
      <w:r>
        <w:rPr>
          <w:rFonts w:ascii="Helvetica" w:hAnsi="Helvetica" w:cs="Arial"/>
          <w:sz w:val="20"/>
          <w:szCs w:val="20"/>
          <w:lang w:val="en-US"/>
        </w:rPr>
        <w:t xml:space="preserve">(shown in Figure 1) </w:t>
      </w:r>
      <w:r w:rsidRPr="00D610C5">
        <w:rPr>
          <w:rFonts w:ascii="Helvetica" w:hAnsi="Helvetica" w:cs="Arial"/>
          <w:sz w:val="20"/>
          <w:szCs w:val="20"/>
          <w:lang w:val="en-US"/>
        </w:rPr>
        <w:t xml:space="preserve">ran for 5 weeks, </w:t>
      </w:r>
      <w:r>
        <w:rPr>
          <w:rFonts w:ascii="Helvetica" w:hAnsi="Helvetica" w:cs="Arial"/>
          <w:sz w:val="20"/>
          <w:szCs w:val="20"/>
          <w:lang w:val="en-US"/>
        </w:rPr>
        <w:t xml:space="preserve">experiment 2 (shown in Figure 2) </w:t>
      </w:r>
      <w:r w:rsidRPr="00D610C5">
        <w:rPr>
          <w:rFonts w:ascii="Helvetica" w:hAnsi="Helvetica" w:cs="Arial"/>
          <w:sz w:val="20"/>
          <w:szCs w:val="20"/>
          <w:lang w:val="en-US"/>
        </w:rPr>
        <w:t xml:space="preserve">for 6 weeks and </w:t>
      </w:r>
      <w:r>
        <w:rPr>
          <w:rFonts w:ascii="Helvetica" w:hAnsi="Helvetica" w:cs="Arial"/>
          <w:sz w:val="20"/>
          <w:szCs w:val="20"/>
          <w:lang w:val="en-US"/>
        </w:rPr>
        <w:t>experiment 3</w:t>
      </w:r>
      <w:r w:rsidR="009E2EE9">
        <w:rPr>
          <w:rFonts w:ascii="Helvetica" w:hAnsi="Helvetica" w:cs="Arial"/>
          <w:sz w:val="20"/>
          <w:szCs w:val="20"/>
          <w:lang w:val="en-US"/>
        </w:rPr>
        <w:t xml:space="preserve"> </w:t>
      </w:r>
      <w:r>
        <w:rPr>
          <w:rFonts w:ascii="Helvetica" w:hAnsi="Helvetica" w:cs="Arial"/>
          <w:sz w:val="20"/>
          <w:szCs w:val="20"/>
          <w:lang w:val="en-US"/>
        </w:rPr>
        <w:t xml:space="preserve">(shown in Figure 4) </w:t>
      </w:r>
      <w:r w:rsidRPr="00D610C5">
        <w:rPr>
          <w:rFonts w:ascii="Helvetica" w:hAnsi="Helvetica" w:cs="Arial"/>
          <w:sz w:val="20"/>
          <w:szCs w:val="20"/>
          <w:lang w:val="en-US"/>
        </w:rPr>
        <w:t xml:space="preserve">for </w:t>
      </w:r>
      <w:r>
        <w:rPr>
          <w:rFonts w:ascii="Helvetica" w:hAnsi="Helvetica" w:cs="Arial"/>
          <w:sz w:val="20"/>
          <w:szCs w:val="20"/>
          <w:lang w:val="en-US"/>
        </w:rPr>
        <w:t>5</w:t>
      </w:r>
      <w:r w:rsidRPr="00D610C5">
        <w:rPr>
          <w:rFonts w:ascii="Helvetica" w:hAnsi="Helvetica" w:cs="Arial"/>
          <w:sz w:val="20"/>
          <w:szCs w:val="20"/>
          <w:lang w:val="en-US"/>
        </w:rPr>
        <w:t xml:space="preserve"> weeks. </w:t>
      </w:r>
    </w:p>
    <w:p w:rsidR="00CA4EAC" w:rsidRPr="00D610C5" w:rsidRDefault="00CA4EAC">
      <w:pPr>
        <w:widowControl w:val="0"/>
        <w:autoSpaceDE w:val="0"/>
        <w:autoSpaceDN w:val="0"/>
        <w:adjustRightInd w:val="0"/>
        <w:spacing w:line="480" w:lineRule="auto"/>
        <w:jc w:val="both"/>
        <w:rPr>
          <w:rFonts w:ascii="Helvetica" w:hAnsi="Helvetica" w:cs="Arial"/>
          <w:sz w:val="20"/>
          <w:szCs w:val="20"/>
          <w:lang w:val="en-US"/>
        </w:rPr>
      </w:pPr>
    </w:p>
    <w:p w:rsidR="00CA4EAC" w:rsidRPr="00D610C5" w:rsidRDefault="00CA4EAC">
      <w:pPr>
        <w:widowControl w:val="0"/>
        <w:autoSpaceDE w:val="0"/>
        <w:autoSpaceDN w:val="0"/>
        <w:adjustRightInd w:val="0"/>
        <w:spacing w:line="480" w:lineRule="auto"/>
        <w:jc w:val="both"/>
        <w:rPr>
          <w:rFonts w:ascii="Helvetica" w:hAnsi="Helvetica" w:cs="Arial"/>
          <w:b/>
          <w:sz w:val="20"/>
          <w:szCs w:val="20"/>
          <w:lang w:val="en-US"/>
        </w:rPr>
      </w:pPr>
      <w:r w:rsidRPr="00D610C5">
        <w:rPr>
          <w:rFonts w:ascii="Helvetica" w:hAnsi="Helvetica" w:cs="Arial"/>
          <w:b/>
          <w:sz w:val="20"/>
          <w:szCs w:val="20"/>
          <w:lang w:val="en-US"/>
        </w:rPr>
        <w:t>Measuring methane content of Biogas</w:t>
      </w:r>
    </w:p>
    <w:p w:rsidR="00CA4EAC" w:rsidRPr="00D610C5" w:rsidRDefault="00CA4EAC">
      <w:pPr>
        <w:widowControl w:val="0"/>
        <w:autoSpaceDE w:val="0"/>
        <w:autoSpaceDN w:val="0"/>
        <w:adjustRightInd w:val="0"/>
        <w:spacing w:line="480" w:lineRule="auto"/>
        <w:jc w:val="both"/>
        <w:rPr>
          <w:rFonts w:ascii="Helvetica" w:hAnsi="Helvetica" w:cs="Arial"/>
          <w:sz w:val="20"/>
          <w:szCs w:val="20"/>
          <w:lang w:val="en-US"/>
        </w:rPr>
      </w:pPr>
      <w:r w:rsidRPr="00D610C5">
        <w:rPr>
          <w:rFonts w:ascii="Helvetica" w:hAnsi="Helvetica" w:cs="Arial"/>
          <w:sz w:val="20"/>
          <w:szCs w:val="20"/>
          <w:lang w:val="en-US"/>
        </w:rPr>
        <w:t xml:space="preserve">All resulting lab-scale reactors inoculated with the samples were </w:t>
      </w:r>
      <w:r>
        <w:rPr>
          <w:rFonts w:ascii="Helvetica" w:hAnsi="Helvetica" w:cs="Arial"/>
          <w:sz w:val="20"/>
          <w:szCs w:val="20"/>
          <w:lang w:val="en-US"/>
        </w:rPr>
        <w:t>run</w:t>
      </w:r>
      <w:r w:rsidRPr="00D610C5">
        <w:rPr>
          <w:rFonts w:ascii="Helvetica" w:hAnsi="Helvetica" w:cs="Arial"/>
          <w:sz w:val="20"/>
          <w:szCs w:val="20"/>
          <w:lang w:val="en-US"/>
        </w:rPr>
        <w:t xml:space="preserve"> at 37°C using the AMPTS. The AMPTS system measures the volume of biogas produced following stripping of CO</w:t>
      </w:r>
      <w:r w:rsidRPr="00D610C5">
        <w:rPr>
          <w:rFonts w:ascii="Helvetica" w:hAnsi="Helvetica" w:cs="Arial"/>
          <w:sz w:val="20"/>
          <w:szCs w:val="20"/>
          <w:vertAlign w:val="subscript"/>
          <w:lang w:val="en-US"/>
        </w:rPr>
        <w:t>2</w:t>
      </w:r>
      <w:r w:rsidRPr="00D610C5">
        <w:rPr>
          <w:rFonts w:ascii="Helvetica" w:hAnsi="Helvetica" w:cs="Arial"/>
          <w:sz w:val="20"/>
          <w:szCs w:val="20"/>
          <w:lang w:val="en-US"/>
        </w:rPr>
        <w:t xml:space="preserve"> from the produced gas. </w:t>
      </w:r>
      <w:r>
        <w:rPr>
          <w:rFonts w:ascii="Helvetica" w:hAnsi="Helvetica" w:cs="Arial"/>
          <w:sz w:val="20"/>
          <w:szCs w:val="20"/>
          <w:lang w:val="en-US"/>
        </w:rPr>
        <w:t xml:space="preserve">We have confirmed </w:t>
      </w:r>
      <w:r w:rsidRPr="00D610C5">
        <w:rPr>
          <w:rFonts w:ascii="Helvetica" w:hAnsi="Helvetica" w:cs="Arial"/>
          <w:sz w:val="20"/>
          <w:szCs w:val="20"/>
          <w:lang w:val="en-US"/>
        </w:rPr>
        <w:t>that the measured biogas is &gt;95% methane</w:t>
      </w:r>
      <w:r>
        <w:rPr>
          <w:rFonts w:ascii="Helvetica" w:hAnsi="Helvetica" w:cs="Arial"/>
          <w:sz w:val="20"/>
          <w:szCs w:val="20"/>
          <w:lang w:val="en-US"/>
        </w:rPr>
        <w:t xml:space="preserve"> using GC-FID</w:t>
      </w:r>
      <w:r w:rsidRPr="00D610C5">
        <w:rPr>
          <w:rFonts w:ascii="Helvetica" w:hAnsi="Helvetica" w:cs="Arial"/>
          <w:sz w:val="20"/>
          <w:szCs w:val="20"/>
          <w:lang w:val="en-US"/>
        </w:rPr>
        <w:t xml:space="preserve">. </w:t>
      </w:r>
    </w:p>
    <w:p w:rsidR="00CA4EAC" w:rsidRPr="00D610C5" w:rsidRDefault="00CA4EAC">
      <w:pPr>
        <w:widowControl w:val="0"/>
        <w:autoSpaceDE w:val="0"/>
        <w:autoSpaceDN w:val="0"/>
        <w:adjustRightInd w:val="0"/>
        <w:spacing w:line="480" w:lineRule="auto"/>
        <w:jc w:val="both"/>
        <w:rPr>
          <w:rFonts w:ascii="Helvetica" w:hAnsi="Helvetica" w:cs="Arial"/>
          <w:sz w:val="20"/>
          <w:szCs w:val="20"/>
          <w:lang w:val="en-US"/>
        </w:rPr>
      </w:pPr>
    </w:p>
    <w:p w:rsidR="00CA4EAC" w:rsidRPr="00D610C5" w:rsidRDefault="00CA4EAC">
      <w:pPr>
        <w:widowControl w:val="0"/>
        <w:autoSpaceDE w:val="0"/>
        <w:autoSpaceDN w:val="0"/>
        <w:adjustRightInd w:val="0"/>
        <w:spacing w:line="480" w:lineRule="auto"/>
        <w:jc w:val="both"/>
        <w:rPr>
          <w:rFonts w:ascii="Helvetica" w:hAnsi="Helvetica" w:cs="Arial"/>
          <w:b/>
          <w:sz w:val="20"/>
          <w:szCs w:val="20"/>
          <w:lang w:val="en-US"/>
        </w:rPr>
      </w:pPr>
      <w:r w:rsidRPr="00D610C5">
        <w:rPr>
          <w:rFonts w:ascii="Helvetica" w:hAnsi="Helvetica" w:cs="Arial"/>
          <w:b/>
          <w:sz w:val="20"/>
          <w:szCs w:val="20"/>
          <w:lang w:val="en-US"/>
        </w:rPr>
        <w:t>DNA extraction, amplicon library construction and sequencing</w:t>
      </w:r>
    </w:p>
    <w:p w:rsidR="00CA4EAC" w:rsidRPr="009E6B5C" w:rsidRDefault="00CA4EAC">
      <w:pPr>
        <w:spacing w:line="480" w:lineRule="auto"/>
        <w:jc w:val="both"/>
        <w:rPr>
          <w:rFonts w:ascii="Helvetica" w:hAnsi="Helvetica"/>
          <w:sz w:val="20"/>
          <w:szCs w:val="20"/>
        </w:rPr>
      </w:pPr>
      <w:r w:rsidRPr="009E6B5C">
        <w:rPr>
          <w:rFonts w:ascii="Helvetica" w:hAnsi="Helvetica"/>
          <w:sz w:val="20"/>
          <w:szCs w:val="20"/>
        </w:rPr>
        <w:t xml:space="preserve">DNA for 16S </w:t>
      </w:r>
      <w:r>
        <w:rPr>
          <w:rFonts w:ascii="Helvetica" w:hAnsi="Helvetica"/>
          <w:sz w:val="20"/>
          <w:szCs w:val="20"/>
        </w:rPr>
        <w:t xml:space="preserve">rRNA gene </w:t>
      </w:r>
      <w:r w:rsidRPr="009E6B5C">
        <w:rPr>
          <w:rFonts w:ascii="Helvetica" w:hAnsi="Helvetica"/>
          <w:sz w:val="20"/>
          <w:szCs w:val="20"/>
        </w:rPr>
        <w:t>amplicon sequencing</w:t>
      </w:r>
      <w:r>
        <w:rPr>
          <w:rFonts w:ascii="Helvetica" w:hAnsi="Helvetica"/>
          <w:sz w:val="20"/>
          <w:szCs w:val="20"/>
        </w:rPr>
        <w:t xml:space="preserve"> </w:t>
      </w:r>
      <w:r w:rsidRPr="009E6B5C">
        <w:rPr>
          <w:rFonts w:ascii="Helvetica" w:hAnsi="Helvetica"/>
          <w:sz w:val="20"/>
          <w:szCs w:val="20"/>
        </w:rPr>
        <w:t>was extracted using</w:t>
      </w:r>
      <w:r w:rsidR="009E2EE9">
        <w:rPr>
          <w:rFonts w:ascii="Helvetica" w:hAnsi="Helvetica"/>
          <w:sz w:val="20"/>
          <w:szCs w:val="20"/>
        </w:rPr>
        <w:t xml:space="preserve"> </w:t>
      </w:r>
      <w:proofErr w:type="spellStart"/>
      <w:r w:rsidRPr="009E6B5C">
        <w:rPr>
          <w:rFonts w:ascii="Helvetica" w:hAnsi="Helvetica"/>
          <w:sz w:val="20"/>
          <w:szCs w:val="20"/>
        </w:rPr>
        <w:t>QIAamp</w:t>
      </w:r>
      <w:proofErr w:type="spellEnd"/>
      <w:r w:rsidRPr="009E6B5C">
        <w:rPr>
          <w:rFonts w:ascii="Helvetica" w:hAnsi="Helvetica"/>
          <w:sz w:val="20"/>
          <w:szCs w:val="20"/>
        </w:rPr>
        <w:t xml:space="preserve"> DNA Stool Mini Kit (QIAGEN) </w:t>
      </w:r>
      <w:r>
        <w:rPr>
          <w:rFonts w:ascii="Helvetica" w:hAnsi="Helvetica"/>
          <w:sz w:val="20"/>
          <w:szCs w:val="20"/>
        </w:rPr>
        <w:t>or</w:t>
      </w:r>
      <w:r w:rsidRPr="009E6B5C">
        <w:rPr>
          <w:rFonts w:ascii="Helvetica" w:hAnsi="Helvetica"/>
          <w:sz w:val="20"/>
          <w:szCs w:val="20"/>
        </w:rPr>
        <w:t xml:space="preserve"> FastDNA™ SPIN Kit for Soil (MP)</w:t>
      </w:r>
      <w:r>
        <w:rPr>
          <w:rFonts w:ascii="Helvetica" w:hAnsi="Helvetica"/>
          <w:sz w:val="20"/>
          <w:szCs w:val="20"/>
        </w:rPr>
        <w:t xml:space="preserve">, depending on the experiment. Note that DNA extraction for mixed community P06 from the </w:t>
      </w:r>
      <w:proofErr w:type="gramStart"/>
      <w:r>
        <w:rPr>
          <w:rFonts w:ascii="Helvetica" w:hAnsi="Helvetica"/>
          <w:sz w:val="20"/>
          <w:szCs w:val="20"/>
        </w:rPr>
        <w:t>10 mix</w:t>
      </w:r>
      <w:proofErr w:type="gramEnd"/>
      <w:r>
        <w:rPr>
          <w:rFonts w:ascii="Helvetica" w:hAnsi="Helvetica"/>
          <w:sz w:val="20"/>
          <w:szCs w:val="20"/>
        </w:rPr>
        <w:t xml:space="preserve"> experiment failed. The</w:t>
      </w:r>
      <w:r w:rsidRPr="009E6B5C">
        <w:rPr>
          <w:rFonts w:ascii="Helvetica" w:hAnsi="Helvetica"/>
          <w:sz w:val="20"/>
          <w:szCs w:val="20"/>
        </w:rPr>
        <w:t xml:space="preserve"> DNA for qPCR was extracted </w:t>
      </w:r>
      <w:r>
        <w:rPr>
          <w:rFonts w:ascii="Helvetica" w:hAnsi="Helvetica"/>
          <w:sz w:val="20"/>
          <w:szCs w:val="20"/>
        </w:rPr>
        <w:t>with the</w:t>
      </w:r>
      <w:r w:rsidRPr="009E6B5C">
        <w:rPr>
          <w:rFonts w:ascii="Helvetica" w:hAnsi="Helvetica"/>
          <w:sz w:val="20"/>
          <w:szCs w:val="20"/>
        </w:rPr>
        <w:t xml:space="preserve"> </w:t>
      </w:r>
      <w:proofErr w:type="spellStart"/>
      <w:r w:rsidRPr="009E6B5C">
        <w:rPr>
          <w:rFonts w:ascii="Helvetica" w:hAnsi="Helvetica"/>
          <w:sz w:val="20"/>
          <w:szCs w:val="20"/>
        </w:rPr>
        <w:t>QIAamp</w:t>
      </w:r>
      <w:proofErr w:type="spellEnd"/>
      <w:r w:rsidRPr="009E6B5C">
        <w:rPr>
          <w:rFonts w:ascii="Helvetica" w:hAnsi="Helvetica"/>
          <w:sz w:val="20"/>
          <w:szCs w:val="20"/>
        </w:rPr>
        <w:t xml:space="preserve"> DNA Stool Mini Kit (QIAGEN)</w:t>
      </w:r>
      <w:r>
        <w:rPr>
          <w:rFonts w:ascii="Helvetica" w:hAnsi="Helvetica"/>
          <w:sz w:val="20"/>
          <w:szCs w:val="20"/>
        </w:rPr>
        <w:t>,</w:t>
      </w:r>
      <w:r w:rsidRPr="009E6B5C">
        <w:rPr>
          <w:rFonts w:ascii="Helvetica" w:hAnsi="Helvetica"/>
          <w:sz w:val="20"/>
          <w:szCs w:val="20"/>
        </w:rPr>
        <w:t xml:space="preserve"> </w:t>
      </w:r>
      <w:r w:rsidRPr="009E6B5C">
        <w:rPr>
          <w:rFonts w:ascii="Helvetica" w:eastAsia="Times New Roman" w:hAnsi="Helvetica" w:cs="Times New Roman"/>
          <w:bCs/>
          <w:sz w:val="20"/>
          <w:szCs w:val="20"/>
        </w:rPr>
        <w:t>protocol for pathogen detection with the 95ºC incubation step</w:t>
      </w:r>
      <w:r>
        <w:rPr>
          <w:rFonts w:ascii="Helvetica" w:eastAsia="Times New Roman" w:hAnsi="Helvetica" w:cs="Times New Roman"/>
          <w:bCs/>
          <w:sz w:val="20"/>
          <w:szCs w:val="20"/>
        </w:rPr>
        <w:t xml:space="preserve"> </w:t>
      </w:r>
      <w:r w:rsidRPr="009E6B5C">
        <w:rPr>
          <w:rFonts w:ascii="Helvetica" w:hAnsi="Helvetica"/>
          <w:sz w:val="20"/>
          <w:szCs w:val="20"/>
        </w:rPr>
        <w:t xml:space="preserve">and the </w:t>
      </w:r>
      <w:proofErr w:type="spellStart"/>
      <w:r w:rsidRPr="009E6B5C">
        <w:rPr>
          <w:rFonts w:ascii="Helvetica" w:hAnsi="Helvetica"/>
          <w:sz w:val="20"/>
          <w:szCs w:val="20"/>
        </w:rPr>
        <w:t>Power</w:t>
      </w:r>
      <w:r>
        <w:rPr>
          <w:rFonts w:ascii="Helvetica" w:hAnsi="Helvetica"/>
          <w:sz w:val="20"/>
          <w:szCs w:val="20"/>
        </w:rPr>
        <w:t>lyzer</w:t>
      </w:r>
      <w:proofErr w:type="spellEnd"/>
      <w:r>
        <w:rPr>
          <w:rFonts w:ascii="Helvetica" w:hAnsi="Helvetica"/>
          <w:sz w:val="20"/>
          <w:szCs w:val="20"/>
        </w:rPr>
        <w:t xml:space="preserve"> </w:t>
      </w:r>
      <w:proofErr w:type="spellStart"/>
      <w:r>
        <w:rPr>
          <w:rFonts w:ascii="Helvetica" w:hAnsi="Helvetica"/>
          <w:sz w:val="20"/>
          <w:szCs w:val="20"/>
        </w:rPr>
        <w:t>Powersoil</w:t>
      </w:r>
      <w:proofErr w:type="spellEnd"/>
      <w:r>
        <w:rPr>
          <w:rFonts w:ascii="Helvetica" w:hAnsi="Helvetica"/>
          <w:sz w:val="20"/>
          <w:szCs w:val="20"/>
        </w:rPr>
        <w:t xml:space="preserve"> DNA KIT (MOBIO)</w:t>
      </w:r>
      <w:r w:rsidRPr="009E6B5C">
        <w:rPr>
          <w:rFonts w:ascii="Helvetica" w:hAnsi="Helvetica"/>
          <w:sz w:val="20"/>
          <w:szCs w:val="20"/>
        </w:rPr>
        <w:t xml:space="preserve">. DNA from </w:t>
      </w:r>
      <w:r w:rsidRPr="001F34A7">
        <w:rPr>
          <w:rFonts w:ascii="Helvetica" w:hAnsi="Helvetica"/>
          <w:i/>
          <w:sz w:val="20"/>
          <w:szCs w:val="20"/>
        </w:rPr>
        <w:t xml:space="preserve">A. </w:t>
      </w:r>
      <w:proofErr w:type="spellStart"/>
      <w:r w:rsidRPr="001F34A7">
        <w:rPr>
          <w:rFonts w:ascii="Helvetica" w:hAnsi="Helvetica"/>
          <w:i/>
          <w:sz w:val="20"/>
          <w:szCs w:val="20"/>
        </w:rPr>
        <w:t>baylyi</w:t>
      </w:r>
      <w:proofErr w:type="spellEnd"/>
      <w:r>
        <w:rPr>
          <w:rFonts w:ascii="Helvetica" w:hAnsi="Helvetica"/>
          <w:sz w:val="20"/>
          <w:szCs w:val="20"/>
        </w:rPr>
        <w:t xml:space="preserve">, </w:t>
      </w:r>
      <w:r w:rsidRPr="001F34A7">
        <w:rPr>
          <w:rFonts w:ascii="Helvetica" w:hAnsi="Helvetica"/>
          <w:i/>
          <w:sz w:val="20"/>
          <w:szCs w:val="20"/>
        </w:rPr>
        <w:t xml:space="preserve">P. fluorescens </w:t>
      </w:r>
      <w:r w:rsidRPr="00EE08EA">
        <w:rPr>
          <w:rFonts w:ascii="Helvetica" w:hAnsi="Helvetica"/>
          <w:sz w:val="20"/>
          <w:szCs w:val="20"/>
        </w:rPr>
        <w:t>SBW25</w:t>
      </w:r>
      <w:r w:rsidRPr="00FF04CA">
        <w:rPr>
          <w:rFonts w:ascii="Helvetica" w:hAnsi="Helvetica"/>
          <w:sz w:val="20"/>
          <w:szCs w:val="20"/>
        </w:rPr>
        <w:t xml:space="preserve"> </w:t>
      </w:r>
      <w:r w:rsidRPr="009E6B5C">
        <w:rPr>
          <w:rFonts w:ascii="Helvetica" w:hAnsi="Helvetica"/>
          <w:sz w:val="20"/>
          <w:szCs w:val="20"/>
        </w:rPr>
        <w:t xml:space="preserve">for Bacteria from </w:t>
      </w:r>
      <w:r w:rsidRPr="001F34A7">
        <w:rPr>
          <w:rFonts w:ascii="Helvetica" w:hAnsi="Helvetica"/>
          <w:i/>
          <w:sz w:val="20"/>
          <w:szCs w:val="20"/>
        </w:rPr>
        <w:t xml:space="preserve">H. </w:t>
      </w:r>
      <w:proofErr w:type="spellStart"/>
      <w:r w:rsidRPr="001F34A7">
        <w:rPr>
          <w:rFonts w:ascii="Helvetica" w:hAnsi="Helvetica"/>
          <w:i/>
          <w:sz w:val="20"/>
          <w:szCs w:val="20"/>
        </w:rPr>
        <w:t>salinarum</w:t>
      </w:r>
      <w:proofErr w:type="spellEnd"/>
      <w:r w:rsidRPr="009E6B5C">
        <w:rPr>
          <w:rFonts w:ascii="Helvetica" w:hAnsi="Helvetica"/>
          <w:sz w:val="20"/>
          <w:szCs w:val="20"/>
        </w:rPr>
        <w:t xml:space="preserve"> DSM 669 for Arch</w:t>
      </w:r>
      <w:r>
        <w:rPr>
          <w:rFonts w:ascii="Helvetica" w:hAnsi="Helvetica"/>
          <w:sz w:val="20"/>
          <w:szCs w:val="20"/>
        </w:rPr>
        <w:t>a</w:t>
      </w:r>
      <w:r w:rsidRPr="009E6B5C">
        <w:rPr>
          <w:rFonts w:ascii="Helvetica" w:hAnsi="Helvetica"/>
          <w:sz w:val="20"/>
          <w:szCs w:val="20"/>
        </w:rPr>
        <w:t>ea</w:t>
      </w:r>
      <w:r>
        <w:rPr>
          <w:rFonts w:ascii="Helvetica" w:hAnsi="Helvetica"/>
          <w:sz w:val="20"/>
          <w:szCs w:val="20"/>
        </w:rPr>
        <w:t xml:space="preserve"> was used</w:t>
      </w:r>
      <w:r w:rsidRPr="00A514BA">
        <w:rPr>
          <w:rFonts w:ascii="Helvetica" w:hAnsi="Helvetica"/>
          <w:sz w:val="20"/>
          <w:szCs w:val="20"/>
        </w:rPr>
        <w:t xml:space="preserve"> </w:t>
      </w:r>
      <w:r>
        <w:rPr>
          <w:rFonts w:ascii="Helvetica" w:hAnsi="Helvetica"/>
          <w:sz w:val="20"/>
          <w:szCs w:val="20"/>
        </w:rPr>
        <w:t>as standards</w:t>
      </w:r>
      <w:r w:rsidRPr="009E6B5C">
        <w:rPr>
          <w:rFonts w:ascii="Helvetica" w:hAnsi="Helvetica"/>
          <w:sz w:val="20"/>
          <w:szCs w:val="20"/>
        </w:rPr>
        <w:t>. The primers</w:t>
      </w:r>
      <w:r>
        <w:rPr>
          <w:rFonts w:ascii="Helvetica" w:hAnsi="Helvetica"/>
          <w:sz w:val="20"/>
          <w:szCs w:val="20"/>
        </w:rPr>
        <w:fldChar w:fldCharType="begin" w:fldLock="1"/>
      </w:r>
      <w:r w:rsidR="00E602A3">
        <w:rPr>
          <w:rFonts w:ascii="Helvetica" w:hAnsi="Helvetica"/>
          <w:sz w:val="20"/>
          <w:szCs w:val="20"/>
        </w:rPr>
        <w:instrText>ADDIN CSL_CITATION { "citationItems" : [ { "id" : "ITEM-1", "itemData" : { "ISSN" : "1432-184X", "PMID" : "9852510", "abstract" : "Abstract In this study, two different agricultural soils were investigated: one organic soil and one sandy soil, from Stend (south of Bergen), Norway. The sandy soil was a field frequently tilled and subjected to crop rotations. The organic soil was permanent grazing land, infrequently tilled. Our objective was to compare the diversity of the cultivable bacteria with the diversity of the total bacterial population in soil. About 200 bacteria, randomly isolated by standard procedures, were investigated. The diversity of the cultivable bacteria was described at phenotypic, phylogenetic, and genetic levels by applying phenotypical testing (Biolog) and molecular methods, such as amplified rDNA restriction analysis (ARDRA); hybridization to oligonucleotide probes; and REP-PCR. The total bacterial diversity was determined by reassociation analysis of DNA isolated from the bacterial fraction of environmental samples, combined with ARDRA and DGGE analysis. The relationship between the diversity of cultivated bacteria and the total bacteria was elucidated. Organic soil exhibited a higher diversity for all analyses performed than the sandy soil. Analysis of cultivable bacteria resulted in different resolution levels and revealed a high biodiversity within the population of cultured isolates. The difference between the two agricultural soils was significantly higher when the total bacterial population was analyzed than when the cultivable population was. Thus, analysis of microbial diversity must ultimately embrace the entire microbial community DNA, rather than DNA from cultivable bacteria.", "author" : [ { "dropping-particle" : "", "family" : "\u00d8vre\u00e5s", "given" : "L", "non-dropping-particle" : "", "parse-names" : false, "suffix" : "" }, { "dropping-particle" : "", "family" : "Torsvik", "given" : "V", "non-dropping-particle" : "", "parse-names" : false, "suffix" : "" } ], "container-title" : "Microbial Ecology", "id" : "ITEM-1", "issue" : "3", "issued" : { "date-parts" : [ [ "1998" ] ] }, "page" : "303-315", "title" : "Microbial Diversity and Community Structure in Two Different Agricultural Soil Communities.", "type" : "article-journal", "volume" : "36" }, "uris" : [ "http://www.mendeley.com/documents/?uuid=b2bb9390-dcc4-4eac-b414-9f8ef9933868" ] } ], "mendeley" : { "formattedCitation" : "(&lt;i&gt;21&lt;/i&gt;)", "plainTextFormattedCitation" : "(21)", "previouslyFormattedCitation" : "(&lt;i&gt;21&lt;/i&gt;)" }, "properties" : { "noteIndex" : 0 }, "schema" : "https://github.com/citation-style-language/schema/raw/master/csl-citation.json" }</w:instrText>
      </w:r>
      <w:r>
        <w:rPr>
          <w:rFonts w:ascii="Helvetica" w:hAnsi="Helvetica"/>
          <w:sz w:val="20"/>
          <w:szCs w:val="20"/>
        </w:rPr>
        <w:fldChar w:fldCharType="separate"/>
      </w:r>
      <w:r w:rsidR="00D208A2" w:rsidRPr="00D208A2">
        <w:rPr>
          <w:rFonts w:ascii="Helvetica" w:hAnsi="Helvetica"/>
          <w:noProof/>
          <w:sz w:val="20"/>
          <w:szCs w:val="20"/>
        </w:rPr>
        <w:t>(</w:t>
      </w:r>
      <w:r w:rsidR="00D208A2" w:rsidRPr="00D208A2">
        <w:rPr>
          <w:rFonts w:ascii="Helvetica" w:hAnsi="Helvetica"/>
          <w:i/>
          <w:noProof/>
          <w:sz w:val="20"/>
          <w:szCs w:val="20"/>
        </w:rPr>
        <w:t>21</w:t>
      </w:r>
      <w:r w:rsidR="00D208A2" w:rsidRPr="00D208A2">
        <w:rPr>
          <w:rFonts w:ascii="Helvetica" w:hAnsi="Helvetica"/>
          <w:noProof/>
          <w:sz w:val="20"/>
          <w:szCs w:val="20"/>
        </w:rPr>
        <w:t>)</w:t>
      </w:r>
      <w:r>
        <w:rPr>
          <w:rFonts w:ascii="Helvetica" w:hAnsi="Helvetica"/>
          <w:sz w:val="20"/>
          <w:szCs w:val="20"/>
        </w:rPr>
        <w:fldChar w:fldCharType="end"/>
      </w:r>
      <w:r w:rsidRPr="009E6B5C">
        <w:rPr>
          <w:rFonts w:ascii="Helvetica" w:hAnsi="Helvetica"/>
          <w:sz w:val="20"/>
          <w:szCs w:val="20"/>
        </w:rPr>
        <w:t xml:space="preserve"> used to identify Bacteria were 16S rRNA 338f - ACT CCT ACG GGA GGC AGC AG, 518r - ATT ACC GCG GCT </w:t>
      </w:r>
      <w:proofErr w:type="spellStart"/>
      <w:r w:rsidRPr="009E6B5C">
        <w:rPr>
          <w:rFonts w:ascii="Helvetica" w:hAnsi="Helvetica"/>
          <w:sz w:val="20"/>
          <w:szCs w:val="20"/>
        </w:rPr>
        <w:t>GCT</w:t>
      </w:r>
      <w:proofErr w:type="spellEnd"/>
      <w:r w:rsidRPr="009E6B5C">
        <w:rPr>
          <w:rFonts w:ascii="Helvetica" w:hAnsi="Helvetica"/>
          <w:sz w:val="20"/>
          <w:szCs w:val="20"/>
        </w:rPr>
        <w:t xml:space="preserve"> GG for Archaea: 931f - AGG AAT TGG CGG GGG AGC A, m1100r - BGG GTC TCG CTC GTT RCC. T</w:t>
      </w:r>
      <w:r>
        <w:rPr>
          <w:rFonts w:ascii="Helvetica" w:hAnsi="Helvetica"/>
          <w:sz w:val="20"/>
          <w:szCs w:val="20"/>
        </w:rPr>
        <w:t>he reagents used were:</w:t>
      </w:r>
      <w:r w:rsidRPr="009E6B5C">
        <w:rPr>
          <w:rFonts w:ascii="Helvetica" w:hAnsi="Helvetica"/>
          <w:sz w:val="20"/>
          <w:szCs w:val="20"/>
        </w:rPr>
        <w:t xml:space="preserve"> 1x Brilliant III Ultra-Fast SYBR® Green QPCR Master Mix</w:t>
      </w:r>
      <w:r>
        <w:rPr>
          <w:rFonts w:ascii="Helvetica" w:hAnsi="Helvetica"/>
          <w:sz w:val="20"/>
          <w:szCs w:val="20"/>
        </w:rPr>
        <w:t>;</w:t>
      </w:r>
      <w:r w:rsidRPr="009E6B5C">
        <w:rPr>
          <w:rFonts w:ascii="Helvetica" w:hAnsi="Helvetica"/>
          <w:sz w:val="20"/>
          <w:szCs w:val="20"/>
        </w:rPr>
        <w:t xml:space="preserve"> 150nM 338f and 300nM 518r or 300nM 931f and 300 nM m1100r</w:t>
      </w:r>
      <w:r>
        <w:rPr>
          <w:rFonts w:ascii="Helvetica" w:hAnsi="Helvetica"/>
          <w:sz w:val="20"/>
          <w:szCs w:val="20"/>
        </w:rPr>
        <w:t>;</w:t>
      </w:r>
      <w:r w:rsidRPr="009E6B5C">
        <w:rPr>
          <w:rFonts w:ascii="Helvetica" w:hAnsi="Helvetica"/>
          <w:sz w:val="20"/>
          <w:szCs w:val="20"/>
        </w:rPr>
        <w:t xml:space="preserve"> ROX 300nM</w:t>
      </w:r>
      <w:r>
        <w:rPr>
          <w:rFonts w:ascii="Helvetica" w:hAnsi="Helvetica"/>
          <w:sz w:val="20"/>
          <w:szCs w:val="20"/>
        </w:rPr>
        <w:t>; and</w:t>
      </w:r>
      <w:r w:rsidRPr="009E6B5C">
        <w:rPr>
          <w:rFonts w:ascii="Helvetica" w:hAnsi="Helvetica"/>
          <w:sz w:val="20"/>
          <w:szCs w:val="20"/>
        </w:rPr>
        <w:t xml:space="preserve"> BSA 100 ng/µl final concentration. All s</w:t>
      </w:r>
      <w:r>
        <w:rPr>
          <w:rFonts w:ascii="Helvetica" w:hAnsi="Helvetica"/>
          <w:sz w:val="20"/>
          <w:szCs w:val="20"/>
        </w:rPr>
        <w:t xml:space="preserve">amples were run in triplicate </w:t>
      </w:r>
      <w:r w:rsidRPr="009E6B5C">
        <w:rPr>
          <w:rFonts w:ascii="Helvetica" w:hAnsi="Helvetica"/>
          <w:sz w:val="20"/>
          <w:szCs w:val="20"/>
        </w:rPr>
        <w:t>on a StepOnePlus (Applied Biosystems) qPCR machine</w:t>
      </w:r>
      <w:r>
        <w:rPr>
          <w:rFonts w:ascii="Helvetica" w:hAnsi="Helvetica"/>
          <w:sz w:val="20"/>
          <w:szCs w:val="20"/>
        </w:rPr>
        <w:t xml:space="preserve"> using a program with </w:t>
      </w:r>
      <w:r w:rsidRPr="009E6B5C">
        <w:rPr>
          <w:rFonts w:ascii="Helvetica" w:hAnsi="Helvetica"/>
          <w:sz w:val="20"/>
          <w:szCs w:val="20"/>
        </w:rPr>
        <w:t>3</w:t>
      </w:r>
      <w:r>
        <w:rPr>
          <w:rFonts w:ascii="Helvetica" w:hAnsi="Helvetica"/>
          <w:sz w:val="20"/>
          <w:szCs w:val="20"/>
        </w:rPr>
        <w:t>’</w:t>
      </w:r>
      <w:r w:rsidRPr="009E6B5C">
        <w:rPr>
          <w:rFonts w:ascii="Helvetica" w:hAnsi="Helvetica"/>
          <w:sz w:val="20"/>
          <w:szCs w:val="20"/>
        </w:rPr>
        <w:t xml:space="preserve"> 95ºC initial de</w:t>
      </w:r>
      <w:r>
        <w:rPr>
          <w:rFonts w:ascii="Helvetica" w:hAnsi="Helvetica"/>
          <w:sz w:val="20"/>
          <w:szCs w:val="20"/>
        </w:rPr>
        <w:t xml:space="preserve">naturation followed by 40 cycles of 5’’ </w:t>
      </w:r>
      <w:r w:rsidRPr="009E6B5C">
        <w:rPr>
          <w:rFonts w:ascii="Helvetica" w:hAnsi="Helvetica"/>
          <w:sz w:val="20"/>
          <w:szCs w:val="20"/>
        </w:rPr>
        <w:t>at 95ºC and 10</w:t>
      </w:r>
      <w:r>
        <w:rPr>
          <w:rFonts w:ascii="Helvetica" w:hAnsi="Helvetica"/>
          <w:sz w:val="20"/>
          <w:szCs w:val="20"/>
        </w:rPr>
        <w:t>’’</w:t>
      </w:r>
      <w:r w:rsidRPr="009E6B5C">
        <w:rPr>
          <w:rFonts w:ascii="Helvetica" w:hAnsi="Helvetica"/>
          <w:sz w:val="20"/>
          <w:szCs w:val="20"/>
        </w:rPr>
        <w:t xml:space="preserve"> at 60ºC</w:t>
      </w:r>
      <w:r>
        <w:rPr>
          <w:rFonts w:ascii="Helvetica" w:hAnsi="Helvetica"/>
          <w:sz w:val="20"/>
          <w:szCs w:val="20"/>
        </w:rPr>
        <w:t>,</w:t>
      </w:r>
      <w:r w:rsidRPr="009E6B5C">
        <w:rPr>
          <w:rFonts w:ascii="Helvetica" w:hAnsi="Helvetica"/>
          <w:sz w:val="20"/>
          <w:szCs w:val="20"/>
        </w:rPr>
        <w:t xml:space="preserve"> followed</w:t>
      </w:r>
      <w:r>
        <w:rPr>
          <w:rFonts w:ascii="Helvetica" w:hAnsi="Helvetica"/>
          <w:sz w:val="20"/>
          <w:szCs w:val="20"/>
        </w:rPr>
        <w:t xml:space="preserve"> by a melting curve 95ºC for 15’’; 60ºC for 1’</w:t>
      </w:r>
      <w:r w:rsidRPr="009E6B5C">
        <w:rPr>
          <w:rFonts w:ascii="Helvetica" w:hAnsi="Helvetica"/>
          <w:sz w:val="20"/>
          <w:szCs w:val="20"/>
        </w:rPr>
        <w:t xml:space="preserve"> </w:t>
      </w:r>
      <w:r>
        <w:rPr>
          <w:rFonts w:ascii="Helvetica" w:hAnsi="Helvetica"/>
          <w:sz w:val="20"/>
          <w:szCs w:val="20"/>
        </w:rPr>
        <w:t xml:space="preserve">ramping up to 95ºC in steps of 0.3ºC for 15’’ </w:t>
      </w:r>
      <w:r w:rsidRPr="009E6B5C">
        <w:rPr>
          <w:rFonts w:ascii="Helvetica" w:hAnsi="Helvetica"/>
          <w:sz w:val="20"/>
          <w:szCs w:val="20"/>
        </w:rPr>
        <w:t>each. The melting curve analysis and the confirmation of the negative c</w:t>
      </w:r>
      <w:r>
        <w:rPr>
          <w:rFonts w:ascii="Helvetica" w:hAnsi="Helvetica"/>
          <w:sz w:val="20"/>
          <w:szCs w:val="20"/>
        </w:rPr>
        <w:t xml:space="preserve">ontrols was done using </w:t>
      </w:r>
      <w:proofErr w:type="spellStart"/>
      <w:r>
        <w:rPr>
          <w:rFonts w:ascii="Helvetica" w:hAnsi="Helvetica"/>
          <w:sz w:val="20"/>
          <w:szCs w:val="20"/>
        </w:rPr>
        <w:t>Stepone</w:t>
      </w:r>
      <w:proofErr w:type="spellEnd"/>
      <w:r>
        <w:rPr>
          <w:rFonts w:ascii="Helvetica" w:hAnsi="Helvetica"/>
          <w:sz w:val="20"/>
          <w:szCs w:val="20"/>
        </w:rPr>
        <w:t xml:space="preserve"> Software v.</w:t>
      </w:r>
      <w:r w:rsidRPr="009E6B5C">
        <w:rPr>
          <w:rFonts w:ascii="Helvetica" w:hAnsi="Helvetica"/>
          <w:sz w:val="20"/>
          <w:szCs w:val="20"/>
        </w:rPr>
        <w:t xml:space="preserve">2.3 </w:t>
      </w:r>
      <w:r>
        <w:rPr>
          <w:rFonts w:ascii="Helvetica" w:hAnsi="Helvetica"/>
          <w:sz w:val="20"/>
          <w:szCs w:val="20"/>
        </w:rPr>
        <w:t>(</w:t>
      </w:r>
      <w:r w:rsidRPr="009E6B5C">
        <w:rPr>
          <w:rFonts w:ascii="Helvetica" w:hAnsi="Helvetica"/>
          <w:sz w:val="20"/>
          <w:szCs w:val="20"/>
        </w:rPr>
        <w:t>life technologies</w:t>
      </w:r>
      <w:r>
        <w:rPr>
          <w:rFonts w:ascii="Helvetica" w:hAnsi="Helvetica"/>
          <w:sz w:val="20"/>
          <w:szCs w:val="20"/>
        </w:rPr>
        <w:t>)</w:t>
      </w:r>
      <w:r w:rsidRPr="009E6B5C">
        <w:rPr>
          <w:rFonts w:ascii="Helvetica" w:hAnsi="Helvetica"/>
          <w:sz w:val="20"/>
          <w:szCs w:val="20"/>
        </w:rPr>
        <w:t xml:space="preserve">. The </w:t>
      </w:r>
      <w:proofErr w:type="spellStart"/>
      <w:r w:rsidRPr="009E6B5C">
        <w:rPr>
          <w:rFonts w:ascii="Helvetica" w:hAnsi="Helvetica"/>
          <w:sz w:val="20"/>
          <w:szCs w:val="20"/>
        </w:rPr>
        <w:t>Cq</w:t>
      </w:r>
      <w:proofErr w:type="spellEnd"/>
      <w:r w:rsidRPr="009E6B5C">
        <w:rPr>
          <w:rFonts w:ascii="Helvetica" w:hAnsi="Helvetica"/>
          <w:sz w:val="20"/>
          <w:szCs w:val="20"/>
        </w:rPr>
        <w:t xml:space="preserve"> values and the efficiencies of the samples and standards was determined </w:t>
      </w:r>
      <w:r>
        <w:rPr>
          <w:rFonts w:ascii="Helvetica" w:hAnsi="Helvetica"/>
          <w:sz w:val="20"/>
          <w:szCs w:val="20"/>
        </w:rPr>
        <w:t xml:space="preserve">as previously </w:t>
      </w:r>
      <w:r w:rsidRPr="009E6B5C">
        <w:rPr>
          <w:rFonts w:ascii="Helvetica" w:hAnsi="Helvetica"/>
          <w:sz w:val="20"/>
          <w:szCs w:val="20"/>
        </w:rPr>
        <w:t xml:space="preserve">using </w:t>
      </w:r>
      <w:proofErr w:type="spellStart"/>
      <w:r w:rsidRPr="009E6B5C">
        <w:rPr>
          <w:rFonts w:ascii="Helvetica" w:hAnsi="Helvetica"/>
          <w:sz w:val="20"/>
          <w:szCs w:val="20"/>
        </w:rPr>
        <w:t>LinRegPCR</w:t>
      </w:r>
      <w:proofErr w:type="spellEnd"/>
      <w:r w:rsidRPr="009E6B5C">
        <w:rPr>
          <w:rFonts w:ascii="Helvetica" w:hAnsi="Helvetica"/>
          <w:sz w:val="20"/>
          <w:szCs w:val="20"/>
        </w:rPr>
        <w:t xml:space="preserve"> version 2016.0</w:t>
      </w:r>
      <w:r>
        <w:rPr>
          <w:rFonts w:ascii="Helvetica" w:hAnsi="Helvetica"/>
          <w:sz w:val="20"/>
          <w:szCs w:val="20"/>
        </w:rPr>
        <w:fldChar w:fldCharType="begin" w:fldLock="1"/>
      </w:r>
      <w:r w:rsidR="00E602A3">
        <w:rPr>
          <w:rFonts w:ascii="Helvetica" w:hAnsi="Helvetica"/>
          <w:sz w:val="20"/>
          <w:szCs w:val="20"/>
        </w:rPr>
        <w:instrText>ADDIN CSL_CITATION { "citationItems" : [ { "id" : "ITEM-1", "itemData" : { "DOI" : "10.1093/nar/gkp045", "ISSN" : "0305-1048", "PMID" : "19237396", "abstract" : "Despite the central role of quantitative PCR (qPCR) in the quantification of mRNA transcripts, most analyses of qPCR data are still delegated to the software that comes with the qPCR apparatus. This is especially true for the handling of the fluorescence baseline. This article shows that baseline estimation errors are directly reflected in the observed PCR efficiency values and are thus propagated exponentially in the estimated starting concentrations as well as 'fold-difference' results. Because of the unknown origin and kinetics of the baseline fluorescence, the fluorescence values monitored in the initial cycles of the PCR reaction cannot be used to estimate a useful baseline value. An algorithm that estimates the baseline by reconstructing the log-linear phase downward from the early plateau phase of the PCR reaction was developed and shown to lead to very reproducible PCR efficiency values. PCR efficiency values were determined per sample by fitting a regression line to a subset of data points in the log-linear phase. The variability, as well as the bias, in qPCR results was significantly reduced when the mean of these PCR efficiencies per amplicon was used in the calculation of an estimate of the starting concentration per sample.", "author" : [ { "dropping-particle" : "", "family" : "Ruijter", "given" : "J. M.", "non-dropping-particle" : "", "parse-names" : false, "suffix" : "" }, { "dropping-particle" : "", "family" : "Ramakers", "given" : "C.", "non-dropping-particle" : "", "parse-names" : false, "suffix" : "" }, { "dropping-particle" : "", "family" : "Hoogaars", "given" : "W. M. H.", "non-dropping-particle" : "", "parse-names" : false, "suffix" : "" }, { "dropping-particle" : "", "family" : "Karlen", "given" : "Y.", "non-dropping-particle" : "", "parse-names" : false, "suffix" : "" }, { "dropping-particle" : "", "family" : "Bakker", "given" : "O.", "non-dropping-particle" : "", "parse-names" : false, "suffix" : "" }, { "dropping-particle" : "", "family" : "Hoff", "given" : "M. J. B.", "non-dropping-particle" : "van den", "parse-names" : false, "suffix" : "" }, { "dropping-particle" : "", "family" : "Moorman", "given" : "A. F. M.", "non-dropping-particle" : "", "parse-names" : false, "suffix" : "" } ], "container-title" : "Nucleic Acids Research", "id" : "ITEM-1", "issue" : "6", "issued" : { "date-parts" : [ [ "2009", "1", "21" ] ] }, "page" : "e45", "title" : "Amplification efficiency: linking baseline and bias in the analysis of quantitative PCR data", "type" : "article-journal", "volume" : "37" }, "uris" : [ "http://www.mendeley.com/documents/?uuid=d5c963ad-e9a2-3975-a68d-5fdeca3f822f" ] } ], "mendeley" : { "formattedCitation" : "(&lt;i&gt;22&lt;/i&gt;)", "plainTextFormattedCitation" : "(22)", "previouslyFormattedCitation" : "(&lt;i&gt;22&lt;/i&gt;)" }, "properties" : { "noteIndex" : 0 }, "schema" : "https://github.com/citation-style-language/schema/raw/master/csl-citation.json" }</w:instrText>
      </w:r>
      <w:r>
        <w:rPr>
          <w:rFonts w:ascii="Helvetica" w:hAnsi="Helvetica"/>
          <w:sz w:val="20"/>
          <w:szCs w:val="20"/>
        </w:rPr>
        <w:fldChar w:fldCharType="separate"/>
      </w:r>
      <w:r w:rsidR="00D208A2" w:rsidRPr="00D208A2">
        <w:rPr>
          <w:rFonts w:ascii="Helvetica" w:hAnsi="Helvetica"/>
          <w:noProof/>
          <w:sz w:val="20"/>
          <w:szCs w:val="20"/>
        </w:rPr>
        <w:t>(</w:t>
      </w:r>
      <w:r w:rsidR="00D208A2" w:rsidRPr="00D208A2">
        <w:rPr>
          <w:rFonts w:ascii="Helvetica" w:hAnsi="Helvetica"/>
          <w:i/>
          <w:noProof/>
          <w:sz w:val="20"/>
          <w:szCs w:val="20"/>
        </w:rPr>
        <w:t>22</w:t>
      </w:r>
      <w:r w:rsidR="00D208A2" w:rsidRPr="00D208A2">
        <w:rPr>
          <w:rFonts w:ascii="Helvetica" w:hAnsi="Helvetica"/>
          <w:noProof/>
          <w:sz w:val="20"/>
          <w:szCs w:val="20"/>
        </w:rPr>
        <w:t>)</w:t>
      </w:r>
      <w:r>
        <w:rPr>
          <w:rFonts w:ascii="Helvetica" w:hAnsi="Helvetica"/>
          <w:sz w:val="20"/>
          <w:szCs w:val="20"/>
        </w:rPr>
        <w:fldChar w:fldCharType="end"/>
      </w:r>
      <w:r>
        <w:rPr>
          <w:rFonts w:ascii="Helvetica" w:hAnsi="Helvetica"/>
          <w:sz w:val="20"/>
          <w:szCs w:val="20"/>
        </w:rPr>
        <w:t>. The quantities were calculated</w:t>
      </w:r>
      <w:r w:rsidRPr="009E6B5C">
        <w:rPr>
          <w:rFonts w:ascii="Helvetica" w:hAnsi="Helvetica"/>
          <w:sz w:val="20"/>
          <w:szCs w:val="20"/>
        </w:rPr>
        <w:t xml:space="preserve"> using the one point ca</w:t>
      </w:r>
      <w:r>
        <w:rPr>
          <w:rFonts w:ascii="Helvetica" w:hAnsi="Helvetica"/>
          <w:sz w:val="20"/>
          <w:szCs w:val="20"/>
        </w:rPr>
        <w:t>libration method as described earlier</w:t>
      </w:r>
      <w:r>
        <w:rPr>
          <w:rFonts w:ascii="Helvetica" w:hAnsi="Helvetica"/>
          <w:sz w:val="20"/>
          <w:szCs w:val="20"/>
        </w:rPr>
        <w:fldChar w:fldCharType="begin" w:fldLock="1"/>
      </w:r>
      <w:r w:rsidR="00E602A3">
        <w:rPr>
          <w:rFonts w:ascii="Helvetica" w:hAnsi="Helvetica"/>
          <w:sz w:val="20"/>
          <w:szCs w:val="20"/>
        </w:rPr>
        <w:instrText>ADDIN CSL_CITATION { "citationItems" : [ { "id" : "ITEM-1", "itemData" : { "DOI" : "10.1111/j.1574-6941.2012.01459.x", "ISSN" : "01686496", "PMID" : "22816620", "abstract" : "Biological soil crusts (BSCs) are microbial assemblages that occur worldwide and facilitate ecosystem development by nitrogen (N) and carbon accumulation. N turnover within BSC ecosystems has been intensively studied in the past; however, shifts in the N cycle during BSC development have not been previously investigated. Our aim was to characterise N cycle development first by the abundance of the corresponding functional genes (in brackets) and second by potential enzyme activities; we focussed on the four processes: N fixation (nifH), mineralisation as proteolysis and chitinolysis (chiA), nitrification (amoA) and denitrification (nosZ). We sampled from four phases of BSC development and from a reference located in the rooting zone of Corynephorus canescens, on an inland dune in Germany. BSC development was associated with increasing amounts of chlorophyll, organic carbon and N. Potential activities increased and were highest in developed BSCs. Similarly, the abundance of functional genes increased. We propose and discuss three stages of N process succession. First, the heterotrophic stage (mobile sand without BSCs) is dominated by mineralisation activity. Second, during the transition stage (initial BSCs), N accumulates, and potential nitrification and denitrification activity increases. Third, the developed stage (established BSCs and reference) is characterised by the dominance of nitrification.", "author" : [ { "dropping-particle" : "", "family" : "Brankatschk", "given" : "Robert", "non-dropping-particle" : "", "parse-names" : false, "suffix" : "" }, { "dropping-particle" : "", "family" : "Fischer", "given" : "Thomas", "non-dropping-particle" : "", "parse-names" : false, "suffix" : "" }, { "dropping-particle" : "", "family" : "Veste", "given" : "Maik", "non-dropping-particle" : "", "parse-names" : false, "suffix" : "" }, { "dropping-particle" : "", "family" : "Zeyer", "given" : "Josef", "non-dropping-particle" : "", "parse-names" : false, "suffix" : "" } ], "container-title" : "FEMS Microbiology Ecology", "id" : "ITEM-1", "issue" : "1", "issued" : { "date-parts" : [ [ "2013", "1" ] ] }, "page" : "149-160", "title" : "Succession of N cycling processes in biological soil crusts on a Central European inland dune", "type" : "article-journal", "volume" : "83" }, "uris" : [ "http://www.mendeley.com/documents/?uuid=88a72d19-7da4-3d7e-9ba3-95571051b83c" ] } ], "mendeley" : { "formattedCitation" : "(&lt;i&gt;23&lt;/i&gt;)", "plainTextFormattedCitation" : "(23)", "previouslyFormattedCitation" : "(&lt;i&gt;23&lt;/i&gt;)" }, "properties" : { "noteIndex" : 0 }, "schema" : "https://github.com/citation-style-language/schema/raw/master/csl-citation.json" }</w:instrText>
      </w:r>
      <w:r>
        <w:rPr>
          <w:rFonts w:ascii="Helvetica" w:hAnsi="Helvetica"/>
          <w:sz w:val="20"/>
          <w:szCs w:val="20"/>
        </w:rPr>
        <w:fldChar w:fldCharType="separate"/>
      </w:r>
      <w:r w:rsidR="00D208A2" w:rsidRPr="00D208A2">
        <w:rPr>
          <w:rFonts w:ascii="Helvetica" w:hAnsi="Helvetica"/>
          <w:noProof/>
          <w:sz w:val="20"/>
          <w:szCs w:val="20"/>
        </w:rPr>
        <w:t>(</w:t>
      </w:r>
      <w:r w:rsidR="00D208A2" w:rsidRPr="00D208A2">
        <w:rPr>
          <w:rFonts w:ascii="Helvetica" w:hAnsi="Helvetica"/>
          <w:i/>
          <w:noProof/>
          <w:sz w:val="20"/>
          <w:szCs w:val="20"/>
        </w:rPr>
        <w:t>23</w:t>
      </w:r>
      <w:r w:rsidR="00D208A2" w:rsidRPr="00D208A2">
        <w:rPr>
          <w:rFonts w:ascii="Helvetica" w:hAnsi="Helvetica"/>
          <w:noProof/>
          <w:sz w:val="20"/>
          <w:szCs w:val="20"/>
        </w:rPr>
        <w:t>)</w:t>
      </w:r>
      <w:r>
        <w:rPr>
          <w:rFonts w:ascii="Helvetica" w:hAnsi="Helvetica"/>
          <w:sz w:val="20"/>
          <w:szCs w:val="20"/>
        </w:rPr>
        <w:fldChar w:fldCharType="end"/>
      </w:r>
      <w:r w:rsidRPr="009E6B5C">
        <w:rPr>
          <w:rFonts w:ascii="Helvetica" w:hAnsi="Helvetica"/>
          <w:sz w:val="20"/>
          <w:szCs w:val="20"/>
        </w:rPr>
        <w:t>.</w:t>
      </w:r>
    </w:p>
    <w:p w:rsidR="00CA4EAC" w:rsidRPr="009E6B5C" w:rsidRDefault="00CA4EAC">
      <w:pPr>
        <w:pStyle w:val="Heading1"/>
        <w:spacing w:before="0" w:beforeAutospacing="0" w:after="0" w:afterAutospacing="0" w:line="480" w:lineRule="auto"/>
        <w:jc w:val="both"/>
        <w:rPr>
          <w:rFonts w:ascii="Helvetica" w:eastAsia="Times New Roman" w:hAnsi="Helvetica" w:cs="Arial"/>
          <w:b w:val="0"/>
          <w:bCs w:val="0"/>
          <w:sz w:val="20"/>
          <w:szCs w:val="20"/>
        </w:rPr>
      </w:pPr>
    </w:p>
    <w:p w:rsidR="00CA4EAC" w:rsidRPr="009E6B5C" w:rsidRDefault="00CA4EAC">
      <w:pPr>
        <w:pStyle w:val="Heading1"/>
        <w:spacing w:before="0" w:beforeAutospacing="0" w:after="0" w:afterAutospacing="0" w:line="480" w:lineRule="auto"/>
        <w:jc w:val="both"/>
        <w:rPr>
          <w:rFonts w:ascii="Helvetica" w:eastAsia="Times New Roman" w:hAnsi="Helvetica" w:cs="Arial"/>
          <w:bCs w:val="0"/>
          <w:sz w:val="20"/>
          <w:szCs w:val="20"/>
        </w:rPr>
      </w:pPr>
      <w:r w:rsidRPr="009E6B5C">
        <w:rPr>
          <w:rFonts w:ascii="Helvetica" w:eastAsia="Times New Roman" w:hAnsi="Helvetica" w:cs="Arial"/>
          <w:bCs w:val="0"/>
          <w:sz w:val="20"/>
          <w:szCs w:val="20"/>
        </w:rPr>
        <w:t>Analyses of sequenced samples</w:t>
      </w:r>
    </w:p>
    <w:p w:rsidR="00CA4EAC" w:rsidRPr="00D610C5" w:rsidRDefault="00CA4EAC">
      <w:pPr>
        <w:widowControl w:val="0"/>
        <w:autoSpaceDE w:val="0"/>
        <w:autoSpaceDN w:val="0"/>
        <w:adjustRightInd w:val="0"/>
        <w:spacing w:line="480" w:lineRule="auto"/>
        <w:jc w:val="both"/>
        <w:rPr>
          <w:rFonts w:ascii="Helvetica" w:hAnsi="Helvetica" w:cs="Arial"/>
          <w:sz w:val="20"/>
          <w:szCs w:val="20"/>
          <w:lang w:val="en-US"/>
        </w:rPr>
      </w:pPr>
      <w:r w:rsidRPr="00D610C5">
        <w:rPr>
          <w:rFonts w:ascii="Helvetica" w:hAnsi="Helvetica" w:cs="Arial"/>
          <w:sz w:val="20"/>
          <w:szCs w:val="20"/>
          <w:lang w:val="en-US"/>
        </w:rPr>
        <w:t>MiSeq amplicon reads were merged using Illumina-</w:t>
      </w:r>
      <w:proofErr w:type="spellStart"/>
      <w:r w:rsidRPr="00D610C5">
        <w:rPr>
          <w:rFonts w:ascii="Helvetica" w:hAnsi="Helvetica" w:cs="Arial"/>
          <w:sz w:val="20"/>
          <w:szCs w:val="20"/>
          <w:lang w:val="en-US"/>
        </w:rPr>
        <w:t>utils</w:t>
      </w:r>
      <w:proofErr w:type="spellEnd"/>
      <w:r w:rsidRPr="00D610C5">
        <w:rPr>
          <w:rFonts w:ascii="Helvetica" w:hAnsi="Helvetica" w:cs="Arial"/>
          <w:sz w:val="20"/>
          <w:szCs w:val="20"/>
          <w:lang w:val="en-US"/>
        </w:rPr>
        <w:t xml:space="preserve"> software</w:t>
      </w:r>
      <w:r w:rsidRPr="00D610C5">
        <w:rPr>
          <w:rFonts w:ascii="Helvetica" w:hAnsi="Helvetica" w:cs="Arial"/>
          <w:sz w:val="20"/>
          <w:szCs w:val="20"/>
          <w:lang w:val="en-US"/>
        </w:rPr>
        <w:fldChar w:fldCharType="begin" w:fldLock="1"/>
      </w:r>
      <w:r w:rsidR="00E602A3">
        <w:rPr>
          <w:rFonts w:ascii="Helvetica" w:hAnsi="Helvetica" w:cs="Arial"/>
          <w:sz w:val="20"/>
          <w:szCs w:val="20"/>
          <w:lang w:val="en-US"/>
        </w:rPr>
        <w:instrText>ADDIN CSL_CITATION { "citationItems" : [ { "id" : "ITEM-1", "itemData" : { "DOI" : "10.1111/2041-210X.12114",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 ] }, "page" : "1111-1119", "title" : "Oligotyping: differentiating between closely related microbial taxa using 16S rRNA gene data", "type" : "article-journal", "volume" : "4" }, "uris" : [ "http://www.mendeley.com/documents/?uuid=5b254efd-f303-4015-8b00-262f5b9820e3" ] } ], "mendeley" : { "formattedCitation" : "(&lt;i&gt;24&lt;/i&gt;)", "plainTextFormattedCitation" : "(24)", "previouslyFormattedCitation" : "(&lt;i&gt;24&lt;/i&gt;)" }, "properties" : { "noteIndex" : 0 }, "schema" : "https://github.com/citation-style-language/schema/raw/master/csl-citation.json" }</w:instrText>
      </w:r>
      <w:r w:rsidRPr="00D610C5">
        <w:rPr>
          <w:rFonts w:ascii="Helvetica" w:hAnsi="Helvetica" w:cs="Arial"/>
          <w:sz w:val="20"/>
          <w:szCs w:val="20"/>
          <w:lang w:val="en-US"/>
        </w:rPr>
        <w:fldChar w:fldCharType="separate"/>
      </w:r>
      <w:r w:rsidR="00D208A2" w:rsidRPr="00D208A2">
        <w:rPr>
          <w:rFonts w:ascii="Helvetica" w:hAnsi="Helvetica" w:cs="Arial"/>
          <w:noProof/>
          <w:sz w:val="20"/>
          <w:szCs w:val="20"/>
          <w:lang w:val="en-US"/>
        </w:rPr>
        <w:t>(</w:t>
      </w:r>
      <w:r w:rsidR="00D208A2" w:rsidRPr="00D208A2">
        <w:rPr>
          <w:rFonts w:ascii="Helvetica" w:hAnsi="Helvetica" w:cs="Arial"/>
          <w:i/>
          <w:noProof/>
          <w:sz w:val="20"/>
          <w:szCs w:val="20"/>
          <w:lang w:val="en-US"/>
        </w:rPr>
        <w:t>24</w:t>
      </w:r>
      <w:r w:rsidR="00D208A2" w:rsidRPr="00D208A2">
        <w:rPr>
          <w:rFonts w:ascii="Helvetica" w:hAnsi="Helvetica" w:cs="Arial"/>
          <w:noProof/>
          <w:sz w:val="20"/>
          <w:szCs w:val="20"/>
          <w:lang w:val="en-US"/>
        </w:rPr>
        <w:t>)</w:t>
      </w:r>
      <w:r w:rsidRPr="00D610C5">
        <w:rPr>
          <w:rFonts w:ascii="Helvetica" w:hAnsi="Helvetica" w:cs="Arial"/>
          <w:sz w:val="20"/>
          <w:szCs w:val="20"/>
          <w:lang w:val="en-US"/>
        </w:rPr>
        <w:fldChar w:fldCharType="end"/>
      </w:r>
      <w:r w:rsidRPr="00D610C5">
        <w:rPr>
          <w:rFonts w:ascii="Helvetica" w:hAnsi="Helvetica" w:cs="Arial"/>
          <w:sz w:val="20"/>
          <w:szCs w:val="20"/>
          <w:lang w:val="en-US"/>
        </w:rPr>
        <w:t xml:space="preserve">. </w:t>
      </w:r>
      <w:r>
        <w:rPr>
          <w:rFonts w:ascii="Helvetica" w:hAnsi="Helvetica" w:cs="Arial"/>
          <w:sz w:val="20"/>
          <w:szCs w:val="20"/>
          <w:lang w:val="en-US"/>
        </w:rPr>
        <w:t>W</w:t>
      </w:r>
      <w:r w:rsidRPr="00D610C5">
        <w:rPr>
          <w:rFonts w:ascii="Helvetica" w:hAnsi="Helvetica" w:cs="Arial"/>
          <w:sz w:val="20"/>
          <w:szCs w:val="20"/>
          <w:lang w:val="en-US"/>
        </w:rPr>
        <w:t xml:space="preserve">e quality-filtered only the mismatches in the overlapping region between read pairs using a minimum overlap (--min-overlap-size) of 200 </w:t>
      </w:r>
      <w:proofErr w:type="spellStart"/>
      <w:proofErr w:type="gramStart"/>
      <w:r w:rsidRPr="00D610C5">
        <w:rPr>
          <w:rFonts w:ascii="Helvetica" w:hAnsi="Helvetica" w:cs="Arial"/>
          <w:sz w:val="20"/>
          <w:szCs w:val="20"/>
          <w:lang w:val="en-US"/>
        </w:rPr>
        <w:t>nt</w:t>
      </w:r>
      <w:proofErr w:type="spellEnd"/>
      <w:proofErr w:type="gramEnd"/>
      <w:r w:rsidRPr="00D610C5">
        <w:rPr>
          <w:rFonts w:ascii="Helvetica" w:hAnsi="Helvetica" w:cs="Arial"/>
          <w:sz w:val="20"/>
          <w:szCs w:val="20"/>
          <w:lang w:val="en-US"/>
        </w:rPr>
        <w:t xml:space="preserve"> and a minimum quality Phred score (--min-</w:t>
      </w:r>
      <w:proofErr w:type="spellStart"/>
      <w:r w:rsidRPr="00D610C5">
        <w:rPr>
          <w:rFonts w:ascii="Helvetica" w:hAnsi="Helvetica" w:cs="Arial"/>
          <w:sz w:val="20"/>
          <w:szCs w:val="20"/>
          <w:lang w:val="en-US"/>
        </w:rPr>
        <w:t>qual</w:t>
      </w:r>
      <w:proofErr w:type="spellEnd"/>
      <w:r w:rsidRPr="00D610C5">
        <w:rPr>
          <w:rFonts w:ascii="Helvetica" w:hAnsi="Helvetica" w:cs="Arial"/>
          <w:sz w:val="20"/>
          <w:szCs w:val="20"/>
          <w:lang w:val="en-US"/>
        </w:rPr>
        <w:t xml:space="preserve">-score) of Q20. We allowed no more than five mismatches per 100 </w:t>
      </w:r>
      <w:proofErr w:type="spellStart"/>
      <w:r w:rsidRPr="00D610C5">
        <w:rPr>
          <w:rFonts w:ascii="Helvetica" w:hAnsi="Helvetica" w:cs="Arial"/>
          <w:sz w:val="20"/>
          <w:szCs w:val="20"/>
          <w:lang w:val="en-US"/>
        </w:rPr>
        <w:t>nt</w:t>
      </w:r>
      <w:proofErr w:type="spellEnd"/>
      <w:r w:rsidRPr="00D610C5">
        <w:rPr>
          <w:rFonts w:ascii="Helvetica" w:hAnsi="Helvetica" w:cs="Arial"/>
          <w:sz w:val="20"/>
          <w:szCs w:val="20"/>
          <w:lang w:val="en-US"/>
        </w:rPr>
        <w:t xml:space="preserve"> (-P 0.05) over the 200 </w:t>
      </w:r>
      <w:proofErr w:type="spellStart"/>
      <w:proofErr w:type="gramStart"/>
      <w:r w:rsidRPr="00D610C5">
        <w:rPr>
          <w:rFonts w:ascii="Helvetica" w:hAnsi="Helvetica" w:cs="Arial"/>
          <w:sz w:val="20"/>
          <w:szCs w:val="20"/>
          <w:lang w:val="en-US"/>
        </w:rPr>
        <w:t>nt</w:t>
      </w:r>
      <w:proofErr w:type="spellEnd"/>
      <w:proofErr w:type="gramEnd"/>
      <w:r w:rsidRPr="00D610C5">
        <w:rPr>
          <w:rFonts w:ascii="Helvetica" w:hAnsi="Helvetica" w:cs="Arial"/>
          <w:sz w:val="20"/>
          <w:szCs w:val="20"/>
          <w:lang w:val="en-US"/>
        </w:rPr>
        <w:t xml:space="preserve"> overlapping region.</w:t>
      </w:r>
    </w:p>
    <w:p w:rsidR="00CA4EAC" w:rsidRPr="00D610C5" w:rsidRDefault="00CA4EAC">
      <w:pPr>
        <w:widowControl w:val="0"/>
        <w:autoSpaceDE w:val="0"/>
        <w:autoSpaceDN w:val="0"/>
        <w:adjustRightInd w:val="0"/>
        <w:spacing w:line="480" w:lineRule="auto"/>
        <w:jc w:val="both"/>
        <w:rPr>
          <w:rFonts w:ascii="Helvetica" w:hAnsi="Helvetica" w:cs="Arial"/>
          <w:sz w:val="20"/>
          <w:szCs w:val="20"/>
          <w:lang w:val="en-US"/>
        </w:rPr>
      </w:pPr>
      <w:r w:rsidRPr="00D610C5">
        <w:rPr>
          <w:rFonts w:ascii="Helvetica" w:hAnsi="Helvetica" w:cs="Arial"/>
          <w:sz w:val="20"/>
          <w:szCs w:val="20"/>
          <w:lang w:val="en-US"/>
        </w:rPr>
        <w:t> </w:t>
      </w:r>
    </w:p>
    <w:p w:rsidR="00CA4EAC" w:rsidRPr="00D610C5" w:rsidRDefault="00CA4EAC">
      <w:pPr>
        <w:widowControl w:val="0"/>
        <w:autoSpaceDE w:val="0"/>
        <w:autoSpaceDN w:val="0"/>
        <w:adjustRightInd w:val="0"/>
        <w:spacing w:line="480" w:lineRule="auto"/>
        <w:jc w:val="both"/>
        <w:rPr>
          <w:rFonts w:ascii="Helvetica" w:hAnsi="Helvetica" w:cs="Arial"/>
          <w:sz w:val="20"/>
          <w:szCs w:val="20"/>
          <w:lang w:val="en-US"/>
        </w:rPr>
      </w:pPr>
      <w:r w:rsidRPr="00D610C5">
        <w:rPr>
          <w:rFonts w:ascii="Helvetica" w:hAnsi="Helvetica" w:cs="Arial"/>
          <w:sz w:val="20"/>
          <w:szCs w:val="20"/>
          <w:lang w:val="en-US"/>
        </w:rPr>
        <w:t>Reads that fulfilled the quality criteria were analysed using Quantitative Insights Into Microbial Ecology (QIIME v.1.7)</w:t>
      </w:r>
      <w:r w:rsidRPr="00D610C5">
        <w:rPr>
          <w:rFonts w:ascii="Helvetica" w:hAnsi="Helvetica" w:cs="Arial"/>
          <w:sz w:val="20"/>
          <w:szCs w:val="20"/>
          <w:lang w:val="en-US"/>
        </w:rPr>
        <w:fldChar w:fldCharType="begin" w:fldLock="1"/>
      </w:r>
      <w:r w:rsidR="00E602A3">
        <w:rPr>
          <w:rFonts w:ascii="Helvetica" w:hAnsi="Helvetica" w:cs="Arial"/>
          <w:sz w:val="20"/>
          <w:szCs w:val="20"/>
          <w:lang w:val="en-US"/>
        </w:rPr>
        <w:instrText>ADDIN CSL_CITATION { "citationItems" : [ { "id" : "ITEM-1", "itemData" : { "DOI" : "10.1038/nmeth.f.303", "ISSN" : "1548-7105", "PMID" : "20383131", "author" : [ { "dropping-particle" : "", "family" : "Caporaso", "given" : "J Gregory", "non-dropping-particle" : "", "parse-names" : false, "suffix" : "" }, { "dropping-particle" : "", "family" : "Kuczynski", "given" : "Justin", "non-dropping-particle" : "", "parse-names" : false, "suffix" : "" }, { "dropping-particle" : "", "family" : "Stombaugh", "given" : "Jesse", "non-dropping-particle" : "", "parse-names" : false, "suffix" : "" }, { "dropping-particle" : "", "family" : "Bittinger", "given" : "Kyle", "non-dropping-particle" : "", "parse-names" : false, "suffix" : "" }, { "dropping-particle" : "", "family" : "Bushman", "given" : "Frederic D", "non-dropping-particle" : "", "parse-names" : false, "suffix" : "" }, { "dropping-particle" : "", "family" : "Costello", "given" : "Elizabeth K", "non-dropping-particle" : "", "parse-names" : false, "suffix" : "" }, { "dropping-particle" : "", "family" : "Fierer", "given" : "Noah", "non-dropping-particle" : "", "parse-names" : false, "suffix" : "" }, { "dropping-particle" : "", "family" : "Pe\u00f1a", "given" : "Antonio Gonzalez", "non-dropping-particle" : "", "parse-names" : false, "suffix" : "" }, { "dropping-particle" : "", "family" : "Goodrich", "given" : "Julia K", "non-dropping-particle" : "", "parse-names" : false, "suffix" : "" }, { "dropping-particle" : "", "family" : "Gordon", "given" : "Jeffrey I", "non-dropping-particle" : "", "parse-names" : false, "suffix" : "" }, { "dropping-particle" : "", "family" : "Huttley", "given" : "Gavin A", "non-dropping-particle" : "", "parse-names" : false, "suffix" : "" }, { "dropping-particle" : "", "family" : "Kelley", "given" : "Scott T", "non-dropping-particle" : "", "parse-names" : false, "suffix" : "" }, { "dropping-particle" : "", "family" : "Knights", "given" : "Dan", "non-dropping-particle" : "", "parse-names" : false, "suffix" : "" }, { "dropping-particle" : "", "family" : "Koenig", "given" : "Jeremy E", "non-dropping-particle" : "", "parse-names" : false, "suffix" : "" }, { "dropping-particle" : "", "family" : "Ley", "given" : "Ruth E", "non-dropping-particle" : "", "parse-names" : false, "suffix" : "" }, { "dropping-particle" : "", "family" : "Lozupone", "given" : "Catherine A", "non-dropping-particle" : "", "parse-names" : false, "suffix" : "" }, { "dropping-particle" : "", "family" : "McDonald", "given" : "Daniel", "non-dropping-particle" : "", "parse-names" : false, "suffix" : "" }, { "dropping-particle" : "", "family" : "Muegge", "given" : "Brian D", "non-dropping-particle" : "", "parse-names" : false, "suffix" : "" }, { "dropping-particle" : "", "family" : "Pirrung", "given" : "Meg", "non-dropping-particle" : "", "parse-names" : false, "suffix" : "" }, { "dropping-particle" : "", "family" : "Reeder", "given" : "Jens", "non-dropping-particle" : "", "parse-names" : false, "suffix" : "" }, { "dropping-particle" : "", "family" : "Sevinsky", "given" : "Joel R", "non-dropping-particle" : "", "parse-names" : false, "suffix" : "" }, { "dropping-particle" : "", "family" : "Turnbaugh", "given" : "Peter J", "non-dropping-particle" : "", "parse-names" : false, "suffix" : "" }, { "dropping-particle" : "", "family" : "Walters", "given" : "William A", "non-dropping-particle" : "", "parse-names" : false, "suffix" : "" }, { "dropping-particle" : "", "family" : "Widmann", "given" : "Jeremy", "non-dropping-particle" : "", "parse-names" : false, "suffix" : "" }, { "dropping-particle" : "", "family" : "Yatsunenko", "given" : "Tanya", "non-dropping-particle" : "", "parse-names" : false, "suffix" : "" }, { "dropping-particle" : "", "family" : "Zaneveld", "given" : "Jesse", "non-dropping-particle" : "", "parse-names" : false, "suffix" : "" }, { "dropping-particle" : "", "family" : "Knight", "given" : "Rob", "non-dropping-particle" : "", "parse-names" : false, "suffix" : "" } ], "container-title" : "Nature Methods", "id" : "ITEM-1", "issue" : "5", "issued" : { "date-parts" : [ [ "2010", "5" ] ] }, "page" : "335-336", "title" : "QIIME allows analysis of high-throughput community sequencing data.", "type" : "article-journal", "volume" : "7" }, "uris" : [ "http://www.mendeley.com/documents/?uuid=079c6d77-9546-407f-a152-6b8abb6abd00" ] } ], "mendeley" : { "formattedCitation" : "(&lt;i&gt;25&lt;/i&gt;)", "plainTextFormattedCitation" : "(25)", "previouslyFormattedCitation" : "(&lt;i&gt;25&lt;/i&gt;)" }, "properties" : { "noteIndex" : 0 }, "schema" : "https://github.com/citation-style-language/schema/raw/master/csl-citation.json" }</w:instrText>
      </w:r>
      <w:r w:rsidRPr="00D610C5">
        <w:rPr>
          <w:rFonts w:ascii="Helvetica" w:hAnsi="Helvetica" w:cs="Arial"/>
          <w:sz w:val="20"/>
          <w:szCs w:val="20"/>
          <w:lang w:val="en-US"/>
        </w:rPr>
        <w:fldChar w:fldCharType="separate"/>
      </w:r>
      <w:r w:rsidR="00D208A2" w:rsidRPr="00D208A2">
        <w:rPr>
          <w:rFonts w:ascii="Helvetica" w:hAnsi="Helvetica" w:cs="Arial"/>
          <w:noProof/>
          <w:sz w:val="20"/>
          <w:szCs w:val="20"/>
          <w:lang w:val="en-US"/>
        </w:rPr>
        <w:t>(</w:t>
      </w:r>
      <w:r w:rsidR="00D208A2" w:rsidRPr="00D208A2">
        <w:rPr>
          <w:rFonts w:ascii="Helvetica" w:hAnsi="Helvetica" w:cs="Arial"/>
          <w:i/>
          <w:noProof/>
          <w:sz w:val="20"/>
          <w:szCs w:val="20"/>
          <w:lang w:val="en-US"/>
        </w:rPr>
        <w:t>25</w:t>
      </w:r>
      <w:r w:rsidR="00D208A2" w:rsidRPr="00D208A2">
        <w:rPr>
          <w:rFonts w:ascii="Helvetica" w:hAnsi="Helvetica" w:cs="Arial"/>
          <w:noProof/>
          <w:sz w:val="20"/>
          <w:szCs w:val="20"/>
          <w:lang w:val="en-US"/>
        </w:rPr>
        <w:t>)</w:t>
      </w:r>
      <w:r w:rsidRPr="00D610C5">
        <w:rPr>
          <w:rFonts w:ascii="Helvetica" w:hAnsi="Helvetica" w:cs="Arial"/>
          <w:sz w:val="20"/>
          <w:szCs w:val="20"/>
          <w:lang w:val="en-US"/>
        </w:rPr>
        <w:fldChar w:fldCharType="end"/>
      </w:r>
      <w:r w:rsidRPr="00D610C5">
        <w:rPr>
          <w:rFonts w:ascii="Helvetica" w:hAnsi="Helvetica" w:cs="Arial"/>
          <w:sz w:val="20"/>
          <w:szCs w:val="20"/>
          <w:lang w:val="en-US"/>
        </w:rPr>
        <w:t xml:space="preserve">. We removed chimera using the </w:t>
      </w:r>
      <w:r w:rsidRPr="00D610C5">
        <w:rPr>
          <w:rFonts w:ascii="Helvetica" w:hAnsi="Helvetica" w:cs="Arial"/>
          <w:i/>
          <w:iCs/>
          <w:sz w:val="20"/>
          <w:szCs w:val="20"/>
          <w:lang w:val="en-US"/>
        </w:rPr>
        <w:t>identify_chimeric_seqs.py</w:t>
      </w:r>
      <w:r w:rsidRPr="00D610C5">
        <w:rPr>
          <w:rFonts w:ascii="Helvetica" w:hAnsi="Helvetica" w:cs="Arial"/>
          <w:sz w:val="20"/>
          <w:szCs w:val="20"/>
          <w:lang w:val="en-US"/>
        </w:rPr>
        <w:t xml:space="preserve"> script, UCHIME reference 'Gold' database and</w:t>
      </w:r>
      <w:r>
        <w:rPr>
          <w:rFonts w:ascii="Helvetica" w:hAnsi="Helvetica" w:cs="Arial"/>
          <w:sz w:val="20"/>
          <w:szCs w:val="20"/>
          <w:lang w:val="en-US"/>
        </w:rPr>
        <w:t xml:space="preserve"> </w:t>
      </w:r>
      <w:r w:rsidRPr="00D610C5">
        <w:rPr>
          <w:rFonts w:ascii="Helvetica" w:hAnsi="Helvetica" w:cs="Arial"/>
          <w:sz w:val="20"/>
          <w:szCs w:val="20"/>
          <w:lang w:val="en-US"/>
        </w:rPr>
        <w:t>USEARCH</w:t>
      </w:r>
      <w:r w:rsidRPr="00D610C5">
        <w:rPr>
          <w:rFonts w:ascii="Helvetica" w:hAnsi="Helvetica" w:cs="Arial"/>
          <w:sz w:val="20"/>
          <w:szCs w:val="20"/>
          <w:lang w:val="en-US"/>
        </w:rPr>
        <w:fldChar w:fldCharType="begin" w:fldLock="1"/>
      </w:r>
      <w:r w:rsidR="00E602A3">
        <w:rPr>
          <w:rFonts w:ascii="Helvetica" w:hAnsi="Helvetica" w:cs="Arial"/>
          <w:sz w:val="20"/>
          <w:szCs w:val="20"/>
          <w:lang w:val="en-US"/>
        </w:rPr>
        <w:instrText>ADDIN CSL_CITATION { "citationItems" : [ { "id" : "ITEM-1", "itemData" : { "DOI" : "10.1093/bioinformatics/btq461", "ISSN" : "1367-4811", "PMID" : "20709691", "abstract" : "MOTIVATION: Biological sequence data is accumulating rapidly, motivating the development of improved high-throughput methods for sequence classification. RESULTS: UBLAST and USEARCH are new algorithms enabling sensitive local and global search of large sequence databases at exceptionally high speeds. They are often orders of magnitude faster than BLAST in practical applications, though sensitivity to distant protein relationships is lower. UCLUST is a new clustering method that exploits USEARCH to assign sequences to clusters. UCLUST offers several advantages over the widely used program CD-HIT, including higher speed, lower memory use, improved sensitivity, clustering at lower identities and classification of much larger datasets. AVAILABILITY: Binaries are available at no charge for non-commercial use at http://www.drive5.com/usearch.", "author" : [ { "dropping-particle" : "", "family" : "Edgar", "given" : "RC Robert C", "non-dropping-particle" : "", "parse-names" : false, "suffix" : "" } ], "container-title" : "Bioinformatics", "id" : "ITEM-1", "issue" : "19", "issued" : { "date-parts" : [ [ "2010", "10", "1" ] ] }, "page" : "2460-2461", "title" : "Search and clustering orders of magnitude faster than BLAST.", "type" : "article-journal", "volume" : "26" }, "uris" : [ "http://www.mendeley.com/documents/?uuid=4d71e394-4769-417e-bcb0-f2d596fa9cf4" ] }, { "id" : "ITEM-2", "itemData" : { "DOI" : "10.1093/bioinformatics/btr381", "ISSN" : "1367-4811", "PMID" : "21700674", "abstract" : "MOTIVATION: Chimeric DNA sequences often form during polymerase chain reaction amplification, especially when sequencing single regions (e.g. 16S rRNA or fungal Internal Transcribed Spacer) to assess diversity or compare populations. Undetected chimeras may be misinterpreted as novel species, causing inflated estimates of diversity and spurious inferences of differences between populations. Detection and removal of chimeras is therefore of critical importance in such experiments. RESULTS: We describe UCHIME, a new program that detects chimeric sequences with two or more segments. UCHIME either uses a database of chimera-free sequences or detects chimeras de novo by exploiting abundance data. UCHIME has better sensitivity than ChimeraSlayer (previously the most sensitive database method), especially with short, noisy sequences. In testing on artificial bacterial communities with known composition, UCHIME de novo sensitivity is shown to be comparable to Perseus. UCHIME is &gt;100\u00d7 faster than Perseus and &gt;1000\u00d7 faster than ChimeraSlayer. CONTACT: robert@drive5.com AVAILABILITY: Source, binaries and data: http://drive5.com/uchime. SUPPLEMENTARY INFORMATION: Supplementary data are available at Bioinformatics online.", "author" : [ { "dropping-particle" : "", "family" : "Edgar", "given" : "Robert C", "non-dropping-particle" : "", "parse-names" : false, "suffix" : "" }, { "dropping-particle" : "", "family" : "Haas", "given" : "Brian J", "non-dropping-particle" : "", "parse-names" : false, "suffix" : "" }, { "dropping-particle" : "", "family" : "Clemente", "given" : "Jose C", "non-dropping-particle" : "", "parse-names" : false, "suffix" : "" }, { "dropping-particle" : "", "family" : "Quince", "given" : "Christopher", "non-dropping-particle" : "", "parse-names" : false, "suffix" : "" }, { "dropping-particle" : "", "family" : "Knight", "given" : "Rob", "non-dropping-particle" : "", "parse-names" : false, "suffix" : "" } ], "container-title" : "Bioinformatics", "id" : "ITEM-2", "issue" : "16", "issued" : { "date-parts" : [ [ "2011", "8", "15" ] ] }, "page" : "2194-2200", "title" : "UCHIME improves sensitivity and speed of chimera detection.", "type" : "article-journal", "volume" : "27" }, "uris" : [ "http://www.mendeley.com/documents/?uuid=74c53e92-bab9-4baa-8bba-ec675528b94f" ] } ], "mendeley" : { "formattedCitation" : "(&lt;i&gt;26&lt;/i&gt;, &lt;i&gt;27&lt;/i&gt;)", "plainTextFormattedCitation" : "(26, 27)", "previouslyFormattedCitation" : "(&lt;i&gt;26&lt;/i&gt;, &lt;i&gt;27&lt;/i&gt;)" }, "properties" : { "noteIndex" : 0 }, "schema" : "https://github.com/citation-style-language/schema/raw/master/csl-citation.json" }</w:instrText>
      </w:r>
      <w:r w:rsidRPr="00D610C5">
        <w:rPr>
          <w:rFonts w:ascii="Helvetica" w:hAnsi="Helvetica" w:cs="Arial"/>
          <w:sz w:val="20"/>
          <w:szCs w:val="20"/>
          <w:lang w:val="en-US"/>
        </w:rPr>
        <w:fldChar w:fldCharType="separate"/>
      </w:r>
      <w:r w:rsidR="00D208A2" w:rsidRPr="00D208A2">
        <w:rPr>
          <w:rFonts w:ascii="Helvetica" w:hAnsi="Helvetica" w:cs="Arial"/>
          <w:noProof/>
          <w:sz w:val="20"/>
          <w:szCs w:val="20"/>
          <w:lang w:val="en-US"/>
        </w:rPr>
        <w:t>(</w:t>
      </w:r>
      <w:r w:rsidR="00D208A2" w:rsidRPr="00D208A2">
        <w:rPr>
          <w:rFonts w:ascii="Helvetica" w:hAnsi="Helvetica" w:cs="Arial"/>
          <w:i/>
          <w:noProof/>
          <w:sz w:val="20"/>
          <w:szCs w:val="20"/>
          <w:lang w:val="en-US"/>
        </w:rPr>
        <w:t>26</w:t>
      </w:r>
      <w:r w:rsidR="00D208A2" w:rsidRPr="00D208A2">
        <w:rPr>
          <w:rFonts w:ascii="Helvetica" w:hAnsi="Helvetica" w:cs="Arial"/>
          <w:noProof/>
          <w:sz w:val="20"/>
          <w:szCs w:val="20"/>
          <w:lang w:val="en-US"/>
        </w:rPr>
        <w:t xml:space="preserve">, </w:t>
      </w:r>
      <w:r w:rsidR="00D208A2" w:rsidRPr="00D208A2">
        <w:rPr>
          <w:rFonts w:ascii="Helvetica" w:hAnsi="Helvetica" w:cs="Arial"/>
          <w:i/>
          <w:noProof/>
          <w:sz w:val="20"/>
          <w:szCs w:val="20"/>
          <w:lang w:val="en-US"/>
        </w:rPr>
        <w:t>27</w:t>
      </w:r>
      <w:r w:rsidR="00D208A2" w:rsidRPr="00D208A2">
        <w:rPr>
          <w:rFonts w:ascii="Helvetica" w:hAnsi="Helvetica" w:cs="Arial"/>
          <w:noProof/>
          <w:sz w:val="20"/>
          <w:szCs w:val="20"/>
          <w:lang w:val="en-US"/>
        </w:rPr>
        <w:t>)</w:t>
      </w:r>
      <w:r w:rsidRPr="00D610C5">
        <w:rPr>
          <w:rFonts w:ascii="Helvetica" w:hAnsi="Helvetica" w:cs="Arial"/>
          <w:sz w:val="20"/>
          <w:szCs w:val="20"/>
          <w:lang w:val="en-US"/>
        </w:rPr>
        <w:fldChar w:fldCharType="end"/>
      </w:r>
      <w:r w:rsidRPr="00D610C5">
        <w:rPr>
          <w:rFonts w:ascii="Helvetica" w:hAnsi="Helvetica" w:cs="Arial"/>
          <w:sz w:val="20"/>
          <w:szCs w:val="20"/>
          <w:lang w:val="en-US"/>
        </w:rPr>
        <w:t>, which we also used to select O</w:t>
      </w:r>
      <w:r>
        <w:rPr>
          <w:rFonts w:ascii="Helvetica" w:hAnsi="Helvetica" w:cs="Arial"/>
          <w:sz w:val="20"/>
          <w:szCs w:val="20"/>
          <w:lang w:val="en-US"/>
        </w:rPr>
        <w:t>TUs.</w:t>
      </w:r>
      <w:r w:rsidRPr="00D610C5">
        <w:rPr>
          <w:rFonts w:ascii="Helvetica" w:hAnsi="Helvetica" w:cs="Arial"/>
          <w:sz w:val="20"/>
          <w:szCs w:val="20"/>
          <w:lang w:val="en-US"/>
        </w:rPr>
        <w:t xml:space="preserve"> We assigned the taxonomy of our reads with QIIME </w:t>
      </w:r>
      <w:r w:rsidRPr="00D610C5">
        <w:rPr>
          <w:rFonts w:ascii="Helvetica" w:hAnsi="Helvetica" w:cs="Arial"/>
          <w:i/>
          <w:iCs/>
          <w:sz w:val="20"/>
          <w:szCs w:val="20"/>
          <w:lang w:val="en-US"/>
        </w:rPr>
        <w:t>pick_open_reference_otus.py</w:t>
      </w:r>
      <w:r w:rsidRPr="00D610C5">
        <w:rPr>
          <w:rFonts w:ascii="Helvetica" w:hAnsi="Helvetica" w:cs="Arial"/>
          <w:sz w:val="20"/>
          <w:szCs w:val="20"/>
          <w:lang w:val="en-US"/>
        </w:rPr>
        <w:t xml:space="preserve"> function,</w:t>
      </w:r>
      <w:r>
        <w:rPr>
          <w:rFonts w:ascii="Helvetica" w:hAnsi="Helvetica" w:cs="Arial"/>
          <w:sz w:val="20"/>
          <w:szCs w:val="20"/>
          <w:lang w:val="en-US"/>
        </w:rPr>
        <w:t xml:space="preserve"> </w:t>
      </w:r>
      <w:r w:rsidRPr="00D610C5">
        <w:rPr>
          <w:rFonts w:ascii="Helvetica" w:hAnsi="Helvetica" w:cs="Arial"/>
          <w:sz w:val="20"/>
          <w:szCs w:val="20"/>
          <w:lang w:val="en-US"/>
        </w:rPr>
        <w:t>using the Greengenes database</w:t>
      </w:r>
      <w:r>
        <w:rPr>
          <w:rFonts w:ascii="Helvetica" w:hAnsi="Helvetica" w:cs="Arial"/>
          <w:sz w:val="20"/>
          <w:szCs w:val="20"/>
          <w:lang w:val="en-US"/>
        </w:rPr>
        <w:t xml:space="preserve"> version </w:t>
      </w:r>
      <w:r w:rsidRPr="00D610C5">
        <w:rPr>
          <w:rFonts w:ascii="Helvetica" w:hAnsi="Helvetica" w:cs="Arial"/>
          <w:sz w:val="20"/>
          <w:szCs w:val="20"/>
          <w:lang w:val="en-US"/>
        </w:rPr>
        <w:t>v13_8</w:t>
      </w:r>
      <w:r w:rsidRPr="00D610C5">
        <w:rPr>
          <w:rFonts w:ascii="Helvetica" w:hAnsi="Helvetica" w:cs="Arial"/>
          <w:sz w:val="20"/>
          <w:szCs w:val="20"/>
          <w:lang w:val="en-US"/>
        </w:rPr>
        <w:fldChar w:fldCharType="begin" w:fldLock="1"/>
      </w:r>
      <w:r w:rsidR="00E602A3">
        <w:rPr>
          <w:rFonts w:ascii="Helvetica" w:hAnsi="Helvetica" w:cs="Arial"/>
          <w:sz w:val="20"/>
          <w:szCs w:val="20"/>
          <w:lang w:val="en-US"/>
        </w:rPr>
        <w:instrText>ADDIN CSL_CITATION { "citationItems" : [ { "id" : "ITEM-1", "itemData" : { "DOI" : "10.1038/ismej.2011.139", "ISSN" : "1751-7370", "PMID" : "22134646", "abstract" : "Reference phylogenies are crucial for providing a taxonomic framework for interpretation of marker gene and metagenomic surveys, which continue to reveal novel species at a remarkable rate. Greengenes is a dedicated full-length 16S rRNA gene database that provides users with a curated taxonomy based on de novo tree inference. We developed a 'taxonomy to tree' approach for transferring group names from an existing taxonomy to a tree topology, and used it to apply the Greengenes, National Center for Biotechnology Information (NCBI) and cyanoDB (Cyanobacteria only) taxonomies to a de novo tree comprising 408,315 sequences. We also incorporated explicit rank information provided by the NCBI taxonomy to group names (by prefixing rank designations) for better user orientation and classification consistency. The resulting merged taxonomy improved the classification of 75% of the sequences by one or more ranks relative to the original NCBI taxonomy with the most pronounced improvements occurring in under-classified environmental sequences. We also assessed candidate phyla (divisions) currently defined by NCBI and present recommendations for consolidation of 34 redundantly named groups. All intermediate results from the pipeline, which includes tree inference, jackknifing and transfer of a donor taxonomy to a recipient tree (tax2tree) are available for download. The improved Greengenes taxonomy should provide important infrastructure for a wide range of megasequencing projects studying ecosystems on scales ranging from our own bodies (the Human Microbiome Project) to the entire planet (the Earth Microbiome Project). The implementation of the software can be obtained from http://sourceforge.net/projects/tax2tree/.", "author" : [ { "dropping-particle" : "", "family" : "McDonald", "given" : "Daniel", "non-dropping-particle" : "", "parse-names" : false, "suffix" : "" }, { "dropping-particle" : "", "family" : "Price", "given" : "Morgan N", "non-dropping-particle" : "", "parse-names" : false, "suffix" : "" }, { "dropping-particle" : "", "family" : "Goodrich", "given" : "Julia", "non-dropping-particle" : "", "parse-names" : false, "suffix" : "" }, { "dropping-particle" : "", "family" : "Nawrocki", "given" : "Eric P", "non-dropping-particle" : "", "parse-names" : false, "suffix" : "" }, { "dropping-particle" : "", "family" : "DeSantis", "given" : "Todd Z", "non-dropping-particle" : "", "parse-names" : false, "suffix" : "" }, { "dropping-particle" : "", "family" : "Probst", "given" : "Alexander", "non-dropping-particle" : "", "parse-names" : false, "suffix" : "" }, { "dropping-particle" : "", "family" : "Andersen", "given" : "Gary L", "non-dropping-particle" : "", "parse-names" : false, "suffix" : "" }, { "dropping-particle" : "", "family" : "Knight", "given" : "Rob", "non-dropping-particle" : "", "parse-names" : false, "suffix" : "" }, { "dropping-particle" : "", "family" : "Hugenholtz", "given" : "Philip", "non-dropping-particle" : "", "parse-names" : false, "suffix" : "" } ], "container-title" : "The ISME journal", "id" : "ITEM-1", "issue" : "3", "issued" : { "date-parts" : [ [ "2012" ] ] }, "page" : "610-8", "title" : "An improved Greengenes taxonomy with explicit ranks for ecological and evolutionary analyses of bacteria and archaea.", "type" : "article-journal", "volume" : "6" }, "uris" : [ "http://www.mendeley.com/documents/?uuid=b23c9363-f70b-4955-bff7-4be506a9ee4f" ] } ], "mendeley" : { "formattedCitation" : "(&lt;i&gt;28&lt;/i&gt;)", "plainTextFormattedCitation" : "(28)", "previouslyFormattedCitation" : "(&lt;i&gt;28&lt;/i&gt;)" }, "properties" : { "noteIndex" : 0 }, "schema" : "https://github.com/citation-style-language/schema/raw/master/csl-citation.json" }</w:instrText>
      </w:r>
      <w:r w:rsidRPr="00D610C5">
        <w:rPr>
          <w:rFonts w:ascii="Helvetica" w:hAnsi="Helvetica" w:cs="Arial"/>
          <w:sz w:val="20"/>
          <w:szCs w:val="20"/>
          <w:lang w:val="en-US"/>
        </w:rPr>
        <w:fldChar w:fldCharType="separate"/>
      </w:r>
      <w:r w:rsidR="00D208A2" w:rsidRPr="00D208A2">
        <w:rPr>
          <w:rFonts w:ascii="Helvetica" w:hAnsi="Helvetica" w:cs="Arial"/>
          <w:noProof/>
          <w:sz w:val="20"/>
          <w:szCs w:val="20"/>
          <w:lang w:val="en-US"/>
        </w:rPr>
        <w:t>(</w:t>
      </w:r>
      <w:r w:rsidR="00D208A2" w:rsidRPr="00D208A2">
        <w:rPr>
          <w:rFonts w:ascii="Helvetica" w:hAnsi="Helvetica" w:cs="Arial"/>
          <w:i/>
          <w:noProof/>
          <w:sz w:val="20"/>
          <w:szCs w:val="20"/>
          <w:lang w:val="en-US"/>
        </w:rPr>
        <w:t>28</w:t>
      </w:r>
      <w:r w:rsidR="00D208A2" w:rsidRPr="00D208A2">
        <w:rPr>
          <w:rFonts w:ascii="Helvetica" w:hAnsi="Helvetica" w:cs="Arial"/>
          <w:noProof/>
          <w:sz w:val="20"/>
          <w:szCs w:val="20"/>
          <w:lang w:val="en-US"/>
        </w:rPr>
        <w:t>)</w:t>
      </w:r>
      <w:r w:rsidRPr="00D610C5">
        <w:rPr>
          <w:rFonts w:ascii="Helvetica" w:hAnsi="Helvetica" w:cs="Arial"/>
          <w:sz w:val="20"/>
          <w:szCs w:val="20"/>
          <w:lang w:val="en-US"/>
        </w:rPr>
        <w:fldChar w:fldCharType="end"/>
      </w:r>
      <w:r w:rsidRPr="00D610C5">
        <w:rPr>
          <w:rFonts w:ascii="Helvetica" w:hAnsi="Helvetica" w:cs="Arial"/>
          <w:sz w:val="20"/>
          <w:szCs w:val="20"/>
          <w:lang w:val="en-US"/>
        </w:rPr>
        <w:t xml:space="preserve"> as a reference with a minimum cluster size of 2 (i.e.</w:t>
      </w:r>
      <w:r>
        <w:rPr>
          <w:rFonts w:ascii="Helvetica" w:hAnsi="Helvetica" w:cs="Arial"/>
          <w:sz w:val="20"/>
          <w:szCs w:val="20"/>
          <w:lang w:val="en-US"/>
        </w:rPr>
        <w:t>,</w:t>
      </w:r>
      <w:r w:rsidRPr="00D610C5">
        <w:rPr>
          <w:rFonts w:ascii="Helvetica" w:hAnsi="Helvetica" w:cs="Arial"/>
          <w:sz w:val="20"/>
          <w:szCs w:val="20"/>
          <w:lang w:val="en-US"/>
        </w:rPr>
        <w:t xml:space="preserve"> each OTU must contain at least two sequences). We collapsed the technical replicates and filtered out the low abundance OTUs (&lt;0.01% total, </w:t>
      </w:r>
      <w:r w:rsidRPr="00D610C5">
        <w:rPr>
          <w:rFonts w:ascii="Helvetica" w:hAnsi="Helvetica" w:cs="Arial"/>
          <w:i/>
          <w:iCs/>
          <w:sz w:val="20"/>
          <w:szCs w:val="20"/>
          <w:lang w:val="en-US"/>
        </w:rPr>
        <w:t>filter_otus_from_otu_table.py</w:t>
      </w:r>
      <w:r w:rsidRPr="00D610C5">
        <w:rPr>
          <w:rFonts w:ascii="Helvetica" w:hAnsi="Helvetica" w:cs="Arial"/>
          <w:sz w:val="20"/>
          <w:szCs w:val="20"/>
          <w:lang w:val="en-US"/>
        </w:rPr>
        <w:t xml:space="preserve">) and samples rarefied to an even depth </w:t>
      </w:r>
      <w:r>
        <w:rPr>
          <w:rFonts w:ascii="Helvetica" w:hAnsi="Helvetica" w:cs="Arial"/>
          <w:sz w:val="20"/>
          <w:szCs w:val="20"/>
          <w:lang w:val="en-US"/>
        </w:rPr>
        <w:t xml:space="preserve">of </w:t>
      </w:r>
      <w:r w:rsidRPr="00D610C5">
        <w:rPr>
          <w:rFonts w:ascii="Helvetica" w:hAnsi="Helvetica" w:cs="Arial"/>
          <w:sz w:val="20"/>
          <w:szCs w:val="20"/>
          <w:lang w:val="en-US"/>
        </w:rPr>
        <w:t xml:space="preserve">26702 for both experiments where sequencing data is available. </w:t>
      </w:r>
      <w:r>
        <w:rPr>
          <w:rFonts w:ascii="Helvetica" w:hAnsi="Helvetica" w:cs="Arial"/>
          <w:sz w:val="20"/>
          <w:szCs w:val="20"/>
          <w:lang w:val="en-US"/>
        </w:rPr>
        <w:t>QIIME was used to calculate a</w:t>
      </w:r>
      <w:r w:rsidRPr="00D610C5">
        <w:rPr>
          <w:rFonts w:ascii="Helvetica" w:hAnsi="Helvetica" w:cs="Arial"/>
          <w:sz w:val="20"/>
          <w:szCs w:val="20"/>
          <w:lang w:val="en-US"/>
        </w:rPr>
        <w:t>lpha</w:t>
      </w:r>
      <w:r>
        <w:rPr>
          <w:rFonts w:ascii="Helvetica" w:hAnsi="Helvetica" w:cs="Arial"/>
          <w:sz w:val="20"/>
          <w:szCs w:val="20"/>
          <w:lang w:val="en-US"/>
        </w:rPr>
        <w:t xml:space="preserve"> and</w:t>
      </w:r>
      <w:r w:rsidRPr="00D610C5">
        <w:rPr>
          <w:rFonts w:ascii="Helvetica" w:hAnsi="Helvetica" w:cs="Arial"/>
          <w:sz w:val="20"/>
          <w:szCs w:val="20"/>
          <w:lang w:val="en-US"/>
        </w:rPr>
        <w:t xml:space="preserve"> beta diversity data</w:t>
      </w:r>
      <w:r>
        <w:rPr>
          <w:rFonts w:ascii="Helvetica" w:hAnsi="Helvetica" w:cs="Arial"/>
          <w:sz w:val="20"/>
          <w:szCs w:val="20"/>
          <w:lang w:val="en-US"/>
        </w:rPr>
        <w:t xml:space="preserve"> and produce</w:t>
      </w:r>
      <w:r w:rsidRPr="00D610C5">
        <w:rPr>
          <w:rFonts w:ascii="Helvetica" w:hAnsi="Helvetica" w:cs="Arial"/>
          <w:sz w:val="20"/>
          <w:szCs w:val="20"/>
          <w:lang w:val="en-US"/>
        </w:rPr>
        <w:t xml:space="preserve"> NMDS plots</w:t>
      </w:r>
      <w:r>
        <w:rPr>
          <w:rFonts w:ascii="Helvetica" w:hAnsi="Helvetica" w:cs="Arial"/>
          <w:sz w:val="20"/>
          <w:szCs w:val="20"/>
          <w:lang w:val="en-US"/>
        </w:rPr>
        <w:t>.</w:t>
      </w:r>
    </w:p>
    <w:p w:rsidR="00CA4EAC" w:rsidRPr="00D610C5" w:rsidRDefault="00CA4EAC">
      <w:pPr>
        <w:widowControl w:val="0"/>
        <w:autoSpaceDE w:val="0"/>
        <w:autoSpaceDN w:val="0"/>
        <w:adjustRightInd w:val="0"/>
        <w:spacing w:line="480" w:lineRule="auto"/>
        <w:jc w:val="both"/>
        <w:rPr>
          <w:rFonts w:ascii="Helvetica" w:hAnsi="Helvetica" w:cs="Arial"/>
          <w:sz w:val="20"/>
          <w:szCs w:val="20"/>
          <w:lang w:val="en-US"/>
        </w:rPr>
      </w:pPr>
    </w:p>
    <w:p w:rsidR="00CA4EAC" w:rsidRPr="00D610C5" w:rsidRDefault="00CA4EAC">
      <w:pPr>
        <w:spacing w:line="480" w:lineRule="auto"/>
        <w:jc w:val="both"/>
        <w:rPr>
          <w:rFonts w:ascii="Helvetica" w:hAnsi="Helvetica" w:cs="Arial"/>
          <w:sz w:val="20"/>
          <w:szCs w:val="20"/>
        </w:rPr>
      </w:pPr>
      <w:r w:rsidRPr="00D610C5">
        <w:rPr>
          <w:rFonts w:ascii="Helvetica" w:hAnsi="Helvetica" w:cs="Arial"/>
          <w:sz w:val="20"/>
          <w:szCs w:val="20"/>
        </w:rPr>
        <w:t xml:space="preserve">For the NNLS analysis, following removal of low abundance OTUs and cumulative sum scaling transformation, the resulting </w:t>
      </w:r>
      <w:proofErr w:type="spellStart"/>
      <w:r w:rsidRPr="00D610C5">
        <w:rPr>
          <w:rFonts w:ascii="Helvetica" w:hAnsi="Helvetica" w:cs="Arial"/>
          <w:sz w:val="20"/>
          <w:szCs w:val="20"/>
        </w:rPr>
        <w:t>biom</w:t>
      </w:r>
      <w:proofErr w:type="spellEnd"/>
      <w:r w:rsidRPr="00D610C5">
        <w:rPr>
          <w:rFonts w:ascii="Helvetica" w:hAnsi="Helvetica" w:cs="Arial"/>
          <w:sz w:val="20"/>
          <w:szCs w:val="20"/>
        </w:rPr>
        <w:t xml:space="preserve"> file was used to create a matrix </w:t>
      </w:r>
      <m:oMath>
        <m:sSubSup>
          <m:sSubSupPr>
            <m:ctrlPr>
              <w:rPr>
                <w:rFonts w:ascii="Cambria Math" w:hAnsi="Cambria Math" w:cs="Arial"/>
                <w:i/>
                <w:sz w:val="20"/>
                <w:szCs w:val="20"/>
              </w:rPr>
            </m:ctrlPr>
          </m:sSubSupPr>
          <m:e>
            <m:r>
              <w:rPr>
                <w:rFonts w:ascii="Cambria Math" w:hAnsi="Cambria Math" w:cs="Arial"/>
                <w:sz w:val="20"/>
                <w:szCs w:val="20"/>
              </w:rPr>
              <m:t>A</m:t>
            </m:r>
            <m:r>
              <m:rPr>
                <m:scr m:val="double-struck"/>
              </m:rPr>
              <w:rPr>
                <w:rFonts w:ascii="Cambria Math" w:hAnsi="Cambria Math" w:cs="Arial"/>
                <w:sz w:val="20"/>
                <w:szCs w:val="20"/>
              </w:rPr>
              <m:t>∈Z</m:t>
            </m:r>
          </m:e>
          <m:sub>
            <m:r>
              <w:rPr>
                <w:rFonts w:ascii="Cambria Math" w:hAnsi="Cambria Math" w:cs="Arial"/>
                <w:sz w:val="20"/>
                <w:szCs w:val="20"/>
              </w:rPr>
              <m:t xml:space="preserve"> ≥0</m:t>
            </m:r>
          </m:sub>
          <m:sup>
            <m:r>
              <w:rPr>
                <w:rFonts w:ascii="Cambria Math" w:hAnsi="Cambria Math" w:cs="Arial"/>
                <w:sz w:val="20"/>
                <w:szCs w:val="20"/>
              </w:rPr>
              <m:t xml:space="preserve"> m </m:t>
            </m:r>
            <m:r>
              <m:rPr>
                <m:sty m:val="p"/>
              </m:rPr>
              <w:rPr>
                <w:rFonts w:ascii="Cambria Math" w:hAnsi="Cambria Math" w:cs="Arial"/>
                <w:sz w:val="20"/>
                <w:szCs w:val="20"/>
              </w:rPr>
              <m:t>×</m:t>
            </m:r>
            <m:r>
              <w:rPr>
                <w:rFonts w:ascii="Cambria Math" w:hAnsi="Cambria Math" w:cs="Arial"/>
                <w:sz w:val="20"/>
                <w:szCs w:val="20"/>
              </w:rPr>
              <m:t xml:space="preserve"> n</m:t>
            </m:r>
          </m:sup>
        </m:sSubSup>
      </m:oMath>
      <w:r w:rsidRPr="00D610C5">
        <w:rPr>
          <w:rFonts w:ascii="Helvetica" w:hAnsi="Helvetica" w:cs="Arial"/>
          <w:sz w:val="20"/>
          <w:szCs w:val="20"/>
        </w:rPr>
        <w:t xml:space="preserve"> (</w:t>
      </w:r>
      <w:r w:rsidRPr="00D610C5">
        <w:rPr>
          <w:rFonts w:ascii="Helvetica" w:hAnsi="Helvetica" w:cs="Arial"/>
          <w:i/>
          <w:sz w:val="20"/>
          <w:szCs w:val="20"/>
        </w:rPr>
        <w:t>m</w:t>
      </w:r>
      <w:r w:rsidRPr="00D610C5">
        <w:rPr>
          <w:rFonts w:ascii="Helvetica" w:hAnsi="Helvetica" w:cs="Arial"/>
          <w:sz w:val="20"/>
          <w:szCs w:val="20"/>
        </w:rPr>
        <w:t xml:space="preserve"> rows of OTUs by </w:t>
      </w:r>
      <w:r w:rsidRPr="00D610C5">
        <w:rPr>
          <w:rFonts w:ascii="Helvetica" w:hAnsi="Helvetica" w:cs="Arial"/>
          <w:i/>
          <w:sz w:val="20"/>
          <w:szCs w:val="20"/>
        </w:rPr>
        <w:t>n</w:t>
      </w:r>
      <w:r w:rsidRPr="00D610C5">
        <w:rPr>
          <w:rFonts w:ascii="Helvetica" w:hAnsi="Helvetica" w:cs="Arial"/>
          <w:sz w:val="20"/>
          <w:szCs w:val="20"/>
        </w:rPr>
        <w:t xml:space="preserve"> sample columns) for the seed bioreactors, and a column vector</w:t>
      </w:r>
      <m:oMath>
        <m:sSubSup>
          <m:sSubSupPr>
            <m:ctrlPr>
              <w:rPr>
                <w:rFonts w:ascii="Cambria Math" w:hAnsi="Cambria Math" w:cs="Arial"/>
                <w:i/>
                <w:sz w:val="20"/>
                <w:szCs w:val="20"/>
              </w:rPr>
            </m:ctrlPr>
          </m:sSubSupPr>
          <m:e>
            <m:r>
              <w:rPr>
                <w:rFonts w:ascii="Cambria Math" w:hAnsi="Cambria Math" w:cs="Arial"/>
                <w:sz w:val="20"/>
                <w:szCs w:val="20"/>
              </w:rPr>
              <m:t xml:space="preserve"> b</m:t>
            </m:r>
            <m:r>
              <m:rPr>
                <m:scr m:val="double-struck"/>
              </m:rPr>
              <w:rPr>
                <w:rFonts w:ascii="Cambria Math" w:hAnsi="Cambria Math" w:cs="Arial"/>
                <w:sz w:val="20"/>
                <w:szCs w:val="20"/>
              </w:rPr>
              <m:t>∈ Z</m:t>
            </m:r>
          </m:e>
          <m:sub>
            <m:r>
              <w:rPr>
                <w:rFonts w:ascii="Cambria Math" w:hAnsi="Cambria Math" w:cs="Arial"/>
                <w:sz w:val="20"/>
                <w:szCs w:val="20"/>
              </w:rPr>
              <m:t xml:space="preserve"> ≥0</m:t>
            </m:r>
          </m:sub>
          <m:sup>
            <m:r>
              <w:rPr>
                <w:rFonts w:ascii="Cambria Math" w:hAnsi="Cambria Math" w:cs="Arial"/>
                <w:sz w:val="20"/>
                <w:szCs w:val="20"/>
              </w:rPr>
              <m:t xml:space="preserve"> m</m:t>
            </m:r>
          </m:sup>
        </m:sSubSup>
      </m:oMath>
      <w:r w:rsidRPr="00D610C5">
        <w:rPr>
          <w:rFonts w:ascii="Helvetica" w:hAnsi="Helvetica" w:cs="Arial"/>
          <w:sz w:val="20"/>
          <w:szCs w:val="20"/>
        </w:rPr>
        <w:t xml:space="preserve"> for each mixed bioreactor; both</w:t>
      </w:r>
      <m:oMath>
        <m:r>
          <w:rPr>
            <w:rFonts w:ascii="Cambria Math" w:hAnsi="Cambria Math" w:cs="Arial"/>
            <w:sz w:val="20"/>
            <w:szCs w:val="20"/>
          </w:rPr>
          <m:t xml:space="preserve"> A</m:t>
        </m:r>
      </m:oMath>
      <w:r w:rsidRPr="00D610C5">
        <w:rPr>
          <w:rFonts w:ascii="Helvetica" w:hAnsi="Helvetica" w:cs="Arial"/>
          <w:sz w:val="20"/>
          <w:szCs w:val="20"/>
        </w:rPr>
        <w:t xml:space="preserve"> and </w:t>
      </w:r>
      <m:oMath>
        <m:r>
          <w:rPr>
            <w:rFonts w:ascii="Cambria Math" w:hAnsi="Cambria Math" w:cs="Arial"/>
            <w:sz w:val="20"/>
            <w:szCs w:val="20"/>
          </w:rPr>
          <m:t>b</m:t>
        </m:r>
      </m:oMath>
      <w:r w:rsidRPr="00D610C5">
        <w:rPr>
          <w:rFonts w:ascii="Helvetica" w:hAnsi="Helvetica" w:cs="Arial"/>
          <w:sz w:val="20"/>
          <w:szCs w:val="20"/>
        </w:rPr>
        <w:t xml:space="preserve"> hold non-negative integers of OTU abundances. One of the </w:t>
      </w:r>
      <w:r>
        <w:rPr>
          <w:rFonts w:ascii="Helvetica" w:hAnsi="Helvetica" w:cs="Arial"/>
          <w:sz w:val="20"/>
          <w:szCs w:val="20"/>
        </w:rPr>
        <w:t>individual</w:t>
      </w:r>
      <w:r w:rsidRPr="00D610C5">
        <w:rPr>
          <w:rFonts w:ascii="Helvetica" w:hAnsi="Helvetica" w:cs="Arial"/>
          <w:sz w:val="20"/>
          <w:szCs w:val="20"/>
        </w:rPr>
        <w:t xml:space="preserve"> samples contained a negligible number of reads and was discarded from the analysis. The contribution, or weight, of each seed sample to the pattern of OTUs observed in a mixed sample is given by the column vector</w:t>
      </w:r>
      <m:oMath>
        <m:sSup>
          <m:sSupPr>
            <m:ctrlPr>
              <w:rPr>
                <w:rFonts w:ascii="Cambria Math" w:hAnsi="Cambria Math" w:cs="Arial"/>
                <w:i/>
                <w:sz w:val="20"/>
                <w:szCs w:val="20"/>
              </w:rPr>
            </m:ctrlPr>
          </m:sSupPr>
          <m:e>
            <m:r>
              <w:rPr>
                <w:rFonts w:ascii="Cambria Math" w:hAnsi="Cambria Math" w:cs="Arial"/>
                <w:sz w:val="20"/>
                <w:szCs w:val="20"/>
              </w:rPr>
              <m:t xml:space="preserve"> x</m:t>
            </m:r>
            <m:r>
              <m:rPr>
                <m:scr m:val="double-struck"/>
              </m:rPr>
              <w:rPr>
                <w:rFonts w:ascii="Cambria Math" w:hAnsi="Cambria Math" w:cs="Arial"/>
                <w:sz w:val="20"/>
                <w:szCs w:val="20"/>
              </w:rPr>
              <m:t xml:space="preserve">∈R </m:t>
            </m:r>
          </m:e>
          <m:sup>
            <m:r>
              <w:rPr>
                <w:rFonts w:ascii="Cambria Math" w:hAnsi="Cambria Math" w:cs="Arial"/>
                <w:sz w:val="20"/>
                <w:szCs w:val="20"/>
              </w:rPr>
              <m:t>n</m:t>
            </m:r>
          </m:sup>
        </m:sSup>
      </m:oMath>
      <w:r w:rsidRPr="00D610C5">
        <w:rPr>
          <w:rFonts w:ascii="Helvetica" w:hAnsi="Helvetica" w:cs="Arial"/>
          <w:sz w:val="20"/>
          <w:szCs w:val="20"/>
        </w:rPr>
        <w:t xml:space="preserve"> when solving for a system of linear equations</w:t>
      </w:r>
      <m:oMath>
        <m:r>
          <w:rPr>
            <w:rFonts w:ascii="Cambria Math" w:hAnsi="Cambria Math" w:cs="Arial"/>
            <w:sz w:val="20"/>
            <w:szCs w:val="20"/>
          </w:rPr>
          <m:t xml:space="preserve"> Ax=b</m:t>
        </m:r>
      </m:oMath>
      <w:r w:rsidRPr="00D610C5">
        <w:rPr>
          <w:rFonts w:ascii="Helvetica" w:hAnsi="Helvetica" w:cs="Arial"/>
          <w:sz w:val="20"/>
          <w:szCs w:val="20"/>
        </w:rPr>
        <w:t xml:space="preserve">. </w:t>
      </w:r>
    </w:p>
    <w:p w:rsidR="00CA4EAC" w:rsidRPr="00D610C5" w:rsidRDefault="00CA4EAC">
      <w:pPr>
        <w:spacing w:line="480" w:lineRule="auto"/>
        <w:jc w:val="both"/>
        <w:rPr>
          <w:rFonts w:ascii="Helvetica" w:hAnsi="Helvetica" w:cs="Arial"/>
          <w:sz w:val="20"/>
          <w:szCs w:val="20"/>
        </w:rPr>
      </w:pPr>
    </w:p>
    <w:p w:rsidR="004C38B0" w:rsidRPr="002646EB" w:rsidRDefault="00CA4EAC" w:rsidP="00285C67">
      <w:pPr>
        <w:widowControl w:val="0"/>
        <w:autoSpaceDE w:val="0"/>
        <w:autoSpaceDN w:val="0"/>
        <w:adjustRightInd w:val="0"/>
        <w:spacing w:line="480" w:lineRule="auto"/>
        <w:jc w:val="both"/>
        <w:rPr>
          <w:rFonts w:ascii="Helvetica" w:eastAsia="Times New Roman" w:hAnsi="Helvetica" w:cs="Times New Roman"/>
          <w:color w:val="404040"/>
          <w:sz w:val="20"/>
          <w:szCs w:val="20"/>
        </w:rPr>
      </w:pPr>
      <w:r w:rsidRPr="00D610C5">
        <w:rPr>
          <w:rFonts w:ascii="Helvetica" w:hAnsi="Helvetica" w:cs="Arial"/>
          <w:sz w:val="20"/>
          <w:szCs w:val="20"/>
        </w:rPr>
        <w:t xml:space="preserve">When modelling count data for environmental samples the fitted parameters of </w:t>
      </w:r>
      <m:oMath>
        <m:r>
          <w:rPr>
            <w:rFonts w:ascii="Cambria Math" w:hAnsi="Cambria Math" w:cs="Arial"/>
            <w:sz w:val="20"/>
            <w:szCs w:val="20"/>
          </w:rPr>
          <m:t>x</m:t>
        </m:r>
      </m:oMath>
      <w:r w:rsidRPr="00D610C5">
        <w:rPr>
          <w:rFonts w:ascii="Helvetica" w:hAnsi="Helvetica" w:cs="Arial"/>
          <w:sz w:val="20"/>
          <w:szCs w:val="20"/>
        </w:rPr>
        <w:t xml:space="preserve"> will also be non-negative and the number of OTUs will usually exceed the number of samples (</w:t>
      </w:r>
      <w:r w:rsidRPr="00D610C5">
        <w:rPr>
          <w:rFonts w:ascii="Helvetica" w:hAnsi="Helvetica" w:cs="Arial"/>
          <w:i/>
          <w:sz w:val="20"/>
          <w:szCs w:val="20"/>
        </w:rPr>
        <w:t>m</w:t>
      </w:r>
      <w:r w:rsidRPr="00D610C5">
        <w:rPr>
          <w:rFonts w:ascii="Helvetica" w:hAnsi="Helvetica" w:cs="Arial"/>
          <w:sz w:val="20"/>
          <w:szCs w:val="20"/>
        </w:rPr>
        <w:t xml:space="preserve"> &gt; </w:t>
      </w:r>
      <w:r w:rsidRPr="00D610C5">
        <w:rPr>
          <w:rFonts w:ascii="Helvetica" w:hAnsi="Helvetica" w:cs="Arial"/>
          <w:i/>
          <w:sz w:val="20"/>
          <w:szCs w:val="20"/>
        </w:rPr>
        <w:t>n</w:t>
      </w:r>
      <w:r w:rsidRPr="00D610C5">
        <w:rPr>
          <w:rFonts w:ascii="Helvetica" w:hAnsi="Helvetica" w:cs="Arial"/>
          <w:sz w:val="20"/>
          <w:szCs w:val="20"/>
        </w:rPr>
        <w:t xml:space="preserve">). The task is to solve an over-determined system of linear equations where there are more equations than unknowns. It is likely that some of the linear equations will ‘disagree’ and there will be no exact solution. Geometrically, this may be interpreted as </w:t>
      </w:r>
      <m:oMath>
        <m:r>
          <w:rPr>
            <w:rFonts w:ascii="Cambria Math" w:hAnsi="Cambria Math" w:cs="Arial"/>
            <w:sz w:val="20"/>
            <w:szCs w:val="20"/>
          </w:rPr>
          <m:t>b</m:t>
        </m:r>
      </m:oMath>
      <w:r w:rsidRPr="00D610C5">
        <w:rPr>
          <w:rFonts w:ascii="Helvetica" w:hAnsi="Helvetica" w:cs="Arial"/>
          <w:sz w:val="20"/>
          <w:szCs w:val="20"/>
        </w:rPr>
        <w:t xml:space="preserve"> not lying in the column space of</w:t>
      </w:r>
      <m:oMath>
        <m:r>
          <w:rPr>
            <w:rFonts w:ascii="Cambria Math" w:hAnsi="Cambria Math" w:cs="Arial"/>
            <w:sz w:val="20"/>
            <w:szCs w:val="20"/>
          </w:rPr>
          <m:t xml:space="preserve"> A</m:t>
        </m:r>
      </m:oMath>
      <w:r w:rsidRPr="00D610C5">
        <w:rPr>
          <w:rFonts w:ascii="Helvetica" w:hAnsi="Helvetica" w:cs="Arial"/>
          <w:sz w:val="20"/>
          <w:szCs w:val="20"/>
        </w:rPr>
        <w:t>, a (</w:t>
      </w:r>
      <w:proofErr w:type="gramStart"/>
      <w:r w:rsidRPr="00D610C5">
        <w:rPr>
          <w:rFonts w:ascii="Helvetica" w:hAnsi="Helvetica" w:cs="Arial"/>
          <w:sz w:val="20"/>
          <w:szCs w:val="20"/>
        </w:rPr>
        <w:t>hyper)plane</w:t>
      </w:r>
      <w:proofErr w:type="gramEnd"/>
      <w:r w:rsidRPr="00D610C5">
        <w:rPr>
          <w:rFonts w:ascii="Helvetica" w:hAnsi="Helvetica" w:cs="Arial"/>
          <w:sz w:val="20"/>
          <w:szCs w:val="20"/>
        </w:rPr>
        <w:t xml:space="preserve"> holding the column vectors of </w:t>
      </w:r>
      <m:oMath>
        <m:r>
          <w:rPr>
            <w:rFonts w:ascii="Cambria Math" w:hAnsi="Cambria Math" w:cs="Arial"/>
            <w:sz w:val="20"/>
            <w:szCs w:val="20"/>
          </w:rPr>
          <m:t>A</m:t>
        </m:r>
      </m:oMath>
      <w:r w:rsidRPr="00D610C5">
        <w:rPr>
          <w:rFonts w:ascii="Helvetica" w:hAnsi="Helvetica" w:cs="Arial"/>
          <w:sz w:val="20"/>
          <w:szCs w:val="20"/>
        </w:rPr>
        <w:t xml:space="preserve">, or </w:t>
      </w:r>
      <m:oMath>
        <m:r>
          <w:rPr>
            <w:rFonts w:ascii="Cambria Math" w:hAnsi="Cambria Math" w:cs="Arial"/>
            <w:sz w:val="20"/>
            <w:szCs w:val="20"/>
          </w:rPr>
          <m:t>Ax-b≠0</m:t>
        </m:r>
      </m:oMath>
      <w:r w:rsidRPr="00D610C5">
        <w:rPr>
          <w:rFonts w:ascii="Helvetica" w:hAnsi="Helvetica" w:cs="Arial"/>
          <w:sz w:val="20"/>
          <w:szCs w:val="20"/>
        </w:rPr>
        <w:t>. A least-squares approach may find the non-negative vector</w:t>
      </w:r>
      <m:oMath>
        <m:r>
          <w:rPr>
            <w:rFonts w:ascii="Cambria Math" w:hAnsi="Cambria Math" w:cs="Arial"/>
            <w:sz w:val="20"/>
            <w:szCs w:val="20"/>
          </w:rPr>
          <m:t xml:space="preserve"> </m:t>
        </m:r>
        <m:acc>
          <m:accPr>
            <m:chr m:val="̅"/>
            <m:ctrlPr>
              <w:rPr>
                <w:rFonts w:ascii="Cambria Math" w:hAnsi="Cambria Math" w:cs="Arial"/>
                <w:i/>
                <w:sz w:val="20"/>
                <w:szCs w:val="20"/>
              </w:rPr>
            </m:ctrlPr>
          </m:accPr>
          <m:e>
            <m:r>
              <w:rPr>
                <w:rFonts w:ascii="Cambria Math" w:hAnsi="Cambria Math" w:cs="Arial"/>
                <w:sz w:val="20"/>
                <w:szCs w:val="20"/>
              </w:rPr>
              <m:t>x</m:t>
            </m:r>
          </m:e>
        </m:acc>
        <m:r>
          <w:rPr>
            <w:rFonts w:ascii="Cambria Math" w:hAnsi="Cambria Math" w:cs="Arial"/>
            <w:sz w:val="20"/>
            <w:szCs w:val="20"/>
          </w:rPr>
          <m:t>=</m:t>
        </m:r>
        <m:sSup>
          <m:sSupPr>
            <m:ctrlPr>
              <w:rPr>
                <w:rFonts w:ascii="Cambria Math" w:hAnsi="Cambria Math" w:cs="Arial"/>
                <w:i/>
                <w:sz w:val="20"/>
                <w:szCs w:val="20"/>
              </w:rPr>
            </m:ctrlPr>
          </m:sSupPr>
          <m:e>
            <m:sSup>
              <m:sSupPr>
                <m:ctrlPr>
                  <w:rPr>
                    <w:rFonts w:ascii="Cambria Math" w:hAnsi="Cambria Math" w:cs="Arial"/>
                    <w:i/>
                    <w:sz w:val="20"/>
                    <w:szCs w:val="20"/>
                  </w:rPr>
                </m:ctrlPr>
              </m:sSupPr>
              <m:e>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T</m:t>
                    </m:r>
                  </m:sup>
                </m:sSup>
                <m:r>
                  <w:rPr>
                    <w:rFonts w:ascii="Cambria Math" w:hAnsi="Cambria Math" w:cs="Arial"/>
                    <w:sz w:val="20"/>
                    <w:szCs w:val="20"/>
                  </w:rPr>
                  <m:t>A)</m:t>
                </m:r>
              </m:e>
              <m:sup>
                <m:r>
                  <w:rPr>
                    <w:rFonts w:ascii="Cambria Math" w:hAnsi="Cambria Math" w:cs="Arial"/>
                    <w:sz w:val="20"/>
                    <w:szCs w:val="20"/>
                  </w:rPr>
                  <m:t>-1</m:t>
                </m:r>
              </m:sup>
            </m:sSup>
            <m:r>
              <w:rPr>
                <w:rFonts w:ascii="Cambria Math" w:hAnsi="Cambria Math" w:cs="Arial"/>
                <w:sz w:val="20"/>
                <w:szCs w:val="20"/>
              </w:rPr>
              <m:t>A</m:t>
            </m:r>
          </m:e>
          <m:sup>
            <m:r>
              <w:rPr>
                <w:rFonts w:ascii="Cambria Math" w:hAnsi="Cambria Math" w:cs="Arial"/>
                <w:sz w:val="20"/>
                <w:szCs w:val="20"/>
              </w:rPr>
              <m:t>T</m:t>
            </m:r>
          </m:sup>
        </m:sSup>
        <m:r>
          <w:rPr>
            <w:rFonts w:ascii="Cambria Math" w:hAnsi="Cambria Math" w:cs="Arial"/>
            <w:sz w:val="20"/>
            <w:szCs w:val="20"/>
          </w:rPr>
          <m:t>b</m:t>
        </m:r>
      </m:oMath>
      <w:r w:rsidRPr="00D610C5">
        <w:rPr>
          <w:rFonts w:ascii="Helvetica" w:hAnsi="Helvetica" w:cs="Arial"/>
          <w:sz w:val="20"/>
          <w:szCs w:val="20"/>
        </w:rPr>
        <w:t xml:space="preserve"> which is the projection of </w:t>
      </w:r>
      <m:oMath>
        <m:r>
          <w:rPr>
            <w:rFonts w:ascii="Cambria Math" w:hAnsi="Cambria Math" w:cs="Arial"/>
            <w:sz w:val="20"/>
            <w:szCs w:val="20"/>
          </w:rPr>
          <m:t>b</m:t>
        </m:r>
      </m:oMath>
      <w:r w:rsidRPr="00D610C5">
        <w:rPr>
          <w:rFonts w:ascii="Helvetica" w:hAnsi="Helvetica" w:cs="Arial"/>
          <w:sz w:val="20"/>
          <w:szCs w:val="20"/>
        </w:rPr>
        <w:t xml:space="preserve"> back onto the column space of</w:t>
      </w:r>
      <m:oMath>
        <m:r>
          <w:rPr>
            <w:rFonts w:ascii="Cambria Math" w:hAnsi="Cambria Math" w:cs="Arial"/>
            <w:sz w:val="20"/>
            <w:szCs w:val="20"/>
          </w:rPr>
          <m:t xml:space="preserve"> A</m:t>
        </m:r>
      </m:oMath>
      <w:r w:rsidRPr="00D610C5">
        <w:rPr>
          <w:rFonts w:ascii="Helvetica" w:hAnsi="Helvetica" w:cs="Arial"/>
          <w:sz w:val="20"/>
          <w:szCs w:val="20"/>
        </w:rPr>
        <w:t xml:space="preserve"> that minimises the least-squares error ‘distance’</w:t>
      </w:r>
      <m:oMath>
        <m:r>
          <w:rPr>
            <w:rFonts w:ascii="Cambria Math" w:hAnsi="Cambria Math" w:cs="Arial"/>
            <w:sz w:val="20"/>
            <w:szCs w:val="20"/>
          </w:rPr>
          <m:t xml:space="preserve"> </m:t>
        </m:r>
        <m:d>
          <m:dPr>
            <m:begChr m:val="‖"/>
            <m:endChr m:val="‖"/>
            <m:ctrlPr>
              <w:rPr>
                <w:rFonts w:ascii="Cambria Math" w:hAnsi="Cambria Math" w:cs="Arial"/>
                <w:i/>
                <w:sz w:val="20"/>
                <w:szCs w:val="20"/>
              </w:rPr>
            </m:ctrlPr>
          </m:dPr>
          <m:e>
            <m:r>
              <w:rPr>
                <w:rFonts w:ascii="Cambria Math" w:hAnsi="Cambria Math" w:cs="Arial"/>
                <w:sz w:val="20"/>
                <w:szCs w:val="20"/>
              </w:rPr>
              <m:t>A</m:t>
            </m:r>
            <m:acc>
              <m:accPr>
                <m:chr m:val="̅"/>
                <m:ctrlPr>
                  <w:rPr>
                    <w:rFonts w:ascii="Cambria Math" w:hAnsi="Cambria Math" w:cs="Arial"/>
                    <w:i/>
                    <w:sz w:val="20"/>
                    <w:szCs w:val="20"/>
                  </w:rPr>
                </m:ctrlPr>
              </m:accPr>
              <m:e>
                <m:r>
                  <w:rPr>
                    <w:rFonts w:ascii="Cambria Math" w:hAnsi="Cambria Math" w:cs="Arial"/>
                    <w:sz w:val="20"/>
                    <w:szCs w:val="20"/>
                  </w:rPr>
                  <m:t>x</m:t>
                </m:r>
              </m:e>
            </m:acc>
            <m:r>
              <w:rPr>
                <w:rFonts w:ascii="Cambria Math" w:hAnsi="Cambria Math" w:cs="Arial"/>
                <w:sz w:val="20"/>
                <w:szCs w:val="20"/>
              </w:rPr>
              <m:t>-b</m:t>
            </m:r>
          </m:e>
        </m:d>
      </m:oMath>
      <w:r w:rsidRPr="00D610C5">
        <w:rPr>
          <w:rFonts w:ascii="Helvetica" w:hAnsi="Helvetica" w:cs="Arial"/>
          <w:sz w:val="20"/>
          <w:szCs w:val="20"/>
        </w:rPr>
        <w:t>. For our study the non-negative least-squares (NNLS) solution,</w:t>
      </w:r>
      <m:oMath>
        <m:r>
          <w:rPr>
            <w:rFonts w:ascii="Cambria Math" w:hAnsi="Cambria Math" w:cs="Arial"/>
            <w:sz w:val="20"/>
            <w:szCs w:val="20"/>
          </w:rPr>
          <m:t xml:space="preserve"> </m:t>
        </m:r>
        <m:acc>
          <m:accPr>
            <m:chr m:val="̅"/>
            <m:ctrlPr>
              <w:rPr>
                <w:rFonts w:ascii="Cambria Math" w:hAnsi="Cambria Math" w:cs="Arial"/>
                <w:i/>
                <w:sz w:val="20"/>
                <w:szCs w:val="20"/>
              </w:rPr>
            </m:ctrlPr>
          </m:accPr>
          <m:e>
            <m:r>
              <w:rPr>
                <w:rFonts w:ascii="Cambria Math" w:hAnsi="Cambria Math" w:cs="Arial"/>
                <w:sz w:val="20"/>
                <w:szCs w:val="20"/>
              </w:rPr>
              <m:t>x</m:t>
            </m:r>
          </m:e>
        </m:acc>
      </m:oMath>
      <w:r w:rsidRPr="00D610C5">
        <w:rPr>
          <w:rFonts w:ascii="Helvetica" w:hAnsi="Helvetica" w:cs="Arial"/>
          <w:sz w:val="20"/>
          <w:szCs w:val="20"/>
        </w:rPr>
        <w:t>, and least-squares errors were computed via the R packages ‘</w:t>
      </w:r>
      <w:proofErr w:type="spellStart"/>
      <w:r w:rsidRPr="00D610C5">
        <w:rPr>
          <w:rFonts w:ascii="Helvetica" w:hAnsi="Helvetica" w:cs="Arial"/>
          <w:sz w:val="20"/>
          <w:szCs w:val="20"/>
        </w:rPr>
        <w:t>nnls</w:t>
      </w:r>
      <w:proofErr w:type="spellEnd"/>
      <w:r w:rsidRPr="00D610C5">
        <w:rPr>
          <w:rFonts w:ascii="Helvetica" w:hAnsi="Helvetica" w:cs="Arial"/>
          <w:sz w:val="20"/>
          <w:szCs w:val="20"/>
        </w:rPr>
        <w:t>’</w:t>
      </w:r>
      <w:r>
        <w:rPr>
          <w:rFonts w:ascii="Helvetica" w:hAnsi="Helvetica" w:cs="Arial"/>
          <w:sz w:val="20"/>
          <w:szCs w:val="20"/>
        </w:rPr>
        <w:fldChar w:fldCharType="begin" w:fldLock="1"/>
      </w:r>
      <w:r w:rsidR="00E602A3">
        <w:rPr>
          <w:rFonts w:ascii="Helvetica" w:hAnsi="Helvetica" w:cs="Arial"/>
          <w:sz w:val="20"/>
          <w:szCs w:val="20"/>
        </w:rPr>
        <w:instrText>ADDIN CSL_CITATION { "citationItems" : [ { "id" : "ITEM-1", "itemData" : { "author" : [ { "dropping-particle" : "", "family" : "Mullen", "given" : "KM", "non-dropping-particle" : "", "parse-names" : false, "suffix" : "" }, { "dropping-particle" : "", "family" : "Stokkum", "given" : "IHM", "non-dropping-particle" : "Van", "parse-names" : false, "suffix" : "" } ], "id" : "ITEM-1", "issued" : { "date-parts" : [ [ "2007" ] ] }, "number" : "R package", "title" : "The Lawson-Hanson algorithm for non-negative least squares (NNLS)", "type" : "article" }, "uris" : [ "http://www.mendeley.com/documents/?uuid=f5d54e2a-126e-3a42-b35f-3c5314fb8257" ] } ], "mendeley" : { "formattedCitation" : "(&lt;i&gt;29&lt;/i&gt;)", "plainTextFormattedCitation" : "(29)", "previouslyFormattedCitation" : "(&lt;i&gt;29&lt;/i&gt;)" }, "properties" : { "noteIndex" : 0 }, "schema" : "https://github.com/citation-style-language/schema/raw/master/csl-citation.json" }</w:instrText>
      </w:r>
      <w:r>
        <w:rPr>
          <w:rFonts w:ascii="Helvetica" w:hAnsi="Helvetica" w:cs="Arial"/>
          <w:sz w:val="20"/>
          <w:szCs w:val="20"/>
        </w:rPr>
        <w:fldChar w:fldCharType="separate"/>
      </w:r>
      <w:r w:rsidR="00D208A2" w:rsidRPr="00D208A2">
        <w:rPr>
          <w:rFonts w:ascii="Helvetica" w:hAnsi="Helvetica" w:cs="Arial"/>
          <w:noProof/>
          <w:sz w:val="20"/>
          <w:szCs w:val="20"/>
        </w:rPr>
        <w:t>(</w:t>
      </w:r>
      <w:r w:rsidR="00D208A2" w:rsidRPr="00D208A2">
        <w:rPr>
          <w:rFonts w:ascii="Helvetica" w:hAnsi="Helvetica" w:cs="Arial"/>
          <w:i/>
          <w:noProof/>
          <w:sz w:val="20"/>
          <w:szCs w:val="20"/>
        </w:rPr>
        <w:t>29</w:t>
      </w:r>
      <w:r w:rsidR="00D208A2" w:rsidRPr="00D208A2">
        <w:rPr>
          <w:rFonts w:ascii="Helvetica" w:hAnsi="Helvetica" w:cs="Arial"/>
          <w:noProof/>
          <w:sz w:val="20"/>
          <w:szCs w:val="20"/>
        </w:rPr>
        <w:t>)</w:t>
      </w:r>
      <w:r>
        <w:rPr>
          <w:rFonts w:ascii="Helvetica" w:hAnsi="Helvetica" w:cs="Arial"/>
          <w:sz w:val="20"/>
          <w:szCs w:val="20"/>
        </w:rPr>
        <w:fldChar w:fldCharType="end"/>
      </w:r>
      <w:r w:rsidRPr="00D610C5">
        <w:rPr>
          <w:rFonts w:ascii="Helvetica" w:hAnsi="Helvetica" w:cs="Arial"/>
          <w:sz w:val="20"/>
          <w:szCs w:val="20"/>
        </w:rPr>
        <w:t xml:space="preserve"> and ‘</w:t>
      </w:r>
      <w:proofErr w:type="spellStart"/>
      <w:r w:rsidRPr="00D610C5">
        <w:rPr>
          <w:rFonts w:ascii="Helvetica" w:hAnsi="Helvetica" w:cs="Arial"/>
          <w:sz w:val="20"/>
          <w:szCs w:val="20"/>
        </w:rPr>
        <w:t>limSolve</w:t>
      </w:r>
      <w:proofErr w:type="spellEnd"/>
      <w:r w:rsidRPr="00D610C5">
        <w:rPr>
          <w:rFonts w:ascii="Helvetica" w:hAnsi="Helvetica" w:cs="Arial"/>
          <w:sz w:val="20"/>
          <w:szCs w:val="20"/>
        </w:rPr>
        <w:t>’</w:t>
      </w:r>
      <w:r>
        <w:rPr>
          <w:rFonts w:ascii="Helvetica" w:hAnsi="Helvetica" w:cs="Arial"/>
          <w:sz w:val="20"/>
          <w:szCs w:val="20"/>
        </w:rPr>
        <w:fldChar w:fldCharType="begin" w:fldLock="1"/>
      </w:r>
      <w:r w:rsidR="00E602A3">
        <w:rPr>
          <w:rFonts w:ascii="Helvetica" w:hAnsi="Helvetica" w:cs="Arial"/>
          <w:sz w:val="20"/>
          <w:szCs w:val="20"/>
        </w:rPr>
        <w:instrText>ADDIN CSL_CITATION { "citationItems" : [ { "id" : "ITEM-1", "itemData" : { "author" : [ { "dropping-particle" : "", "family" : "Soetaert", "given" : "K", "non-dropping-particle" : "", "parse-names" : false, "suffix" : "" }, { "dropping-particle" : "", "family" : "Meersche", "given" : "K V D", "non-dropping-particle" : "", "parse-names" : false, "suffix" : "" }, { "dropping-particle" : "V", "family" : "Oevelen", "given" : "D", "non-dropping-particle" : "", "parse-names" : false, "suffix" : "" } ], "id" : "ITEM-1", "issued" : { "date-parts" : [ [ "2009" ] ] }, "title" : "Package limSolve, solving linear inverse models in R.", "type" : "article" }, "uris" : [ "http://www.mendeley.com/documents/?uuid=321d9f6c-7851-458c-b9d1-37cbfbe25c32" ] } ], "mendeley" : { "formattedCitation" : "(&lt;i&gt;30&lt;/i&gt;)", "plainTextFormattedCitation" : "(30)", "previouslyFormattedCitation" : "(&lt;i&gt;30&lt;/i&gt;)" }, "properties" : { "noteIndex" : 0 }, "schema" : "https://github.com/citation-style-language/schema/raw/master/csl-citation.json" }</w:instrText>
      </w:r>
      <w:r>
        <w:rPr>
          <w:rFonts w:ascii="Helvetica" w:hAnsi="Helvetica" w:cs="Arial"/>
          <w:sz w:val="20"/>
          <w:szCs w:val="20"/>
        </w:rPr>
        <w:fldChar w:fldCharType="separate"/>
      </w:r>
      <w:r w:rsidR="00D208A2" w:rsidRPr="00D208A2">
        <w:rPr>
          <w:rFonts w:ascii="Helvetica" w:hAnsi="Helvetica" w:cs="Arial"/>
          <w:noProof/>
          <w:sz w:val="20"/>
          <w:szCs w:val="20"/>
        </w:rPr>
        <w:t>(</w:t>
      </w:r>
      <w:r w:rsidR="00D208A2" w:rsidRPr="00D208A2">
        <w:rPr>
          <w:rFonts w:ascii="Helvetica" w:hAnsi="Helvetica" w:cs="Arial"/>
          <w:i/>
          <w:noProof/>
          <w:sz w:val="20"/>
          <w:szCs w:val="20"/>
        </w:rPr>
        <w:t>30</w:t>
      </w:r>
      <w:r w:rsidR="00D208A2" w:rsidRPr="00D208A2">
        <w:rPr>
          <w:rFonts w:ascii="Helvetica" w:hAnsi="Helvetica" w:cs="Arial"/>
          <w:noProof/>
          <w:sz w:val="20"/>
          <w:szCs w:val="20"/>
        </w:rPr>
        <w:t>)</w:t>
      </w:r>
      <w:r>
        <w:rPr>
          <w:rFonts w:ascii="Helvetica" w:hAnsi="Helvetica" w:cs="Arial"/>
          <w:sz w:val="20"/>
          <w:szCs w:val="20"/>
        </w:rPr>
        <w:fldChar w:fldCharType="end"/>
      </w:r>
      <w:r w:rsidRPr="00D610C5">
        <w:rPr>
          <w:rFonts w:ascii="Helvetica" w:hAnsi="Helvetica" w:cs="Arial"/>
          <w:sz w:val="20"/>
          <w:szCs w:val="20"/>
        </w:rPr>
        <w:t xml:space="preserve"> for each of the mixed samples. </w:t>
      </w:r>
    </w:p>
    <w:sectPr w:rsidR="004C38B0" w:rsidRPr="002646EB" w:rsidSect="00D610C5">
      <w:pgSz w:w="11900" w:h="16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l Sierocinski" w:date="2017-01-27T15:11:00Z" w:initials="PS">
    <w:p w:rsidR="00F04EE6" w:rsidRDefault="00F04EE6">
      <w:pPr>
        <w:pStyle w:val="CommentText"/>
      </w:pPr>
      <w:r>
        <w:rPr>
          <w:rStyle w:val="CommentReference"/>
        </w:rPr>
        <w:annotationRef/>
      </w:r>
      <w:r>
        <w:t>They require a subtitle expanding main title (up to 50 chars)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570" w:rsidRDefault="008B6570" w:rsidP="004842C7">
      <w:r>
        <w:separator/>
      </w:r>
    </w:p>
  </w:endnote>
  <w:endnote w:type="continuationSeparator" w:id="0">
    <w:p w:rsidR="008B6570" w:rsidRDefault="008B6570" w:rsidP="00484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570" w:rsidRDefault="008B6570" w:rsidP="004842C7">
      <w:r>
        <w:separator/>
      </w:r>
    </w:p>
  </w:footnote>
  <w:footnote w:type="continuationSeparator" w:id="0">
    <w:p w:rsidR="008B6570" w:rsidRDefault="008B6570" w:rsidP="004842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273688"/>
    <w:multiLevelType w:val="multilevel"/>
    <w:tmpl w:val="59D4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doNotDisplayPageBoundaries/>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1D"/>
    <w:rsid w:val="000016B8"/>
    <w:rsid w:val="00004E57"/>
    <w:rsid w:val="00020434"/>
    <w:rsid w:val="00044382"/>
    <w:rsid w:val="00051F9D"/>
    <w:rsid w:val="000600F8"/>
    <w:rsid w:val="00066DDC"/>
    <w:rsid w:val="00083037"/>
    <w:rsid w:val="00083379"/>
    <w:rsid w:val="000865C0"/>
    <w:rsid w:val="000867AF"/>
    <w:rsid w:val="0009071D"/>
    <w:rsid w:val="00094EB0"/>
    <w:rsid w:val="00095BD0"/>
    <w:rsid w:val="00096350"/>
    <w:rsid w:val="0009756D"/>
    <w:rsid w:val="000A1887"/>
    <w:rsid w:val="000A46A2"/>
    <w:rsid w:val="000B3FA2"/>
    <w:rsid w:val="000B7D0E"/>
    <w:rsid w:val="000D0073"/>
    <w:rsid w:val="000D33C9"/>
    <w:rsid w:val="000E6AAD"/>
    <w:rsid w:val="000F266F"/>
    <w:rsid w:val="000F40A5"/>
    <w:rsid w:val="00107DBD"/>
    <w:rsid w:val="001228A4"/>
    <w:rsid w:val="00127A43"/>
    <w:rsid w:val="0013742E"/>
    <w:rsid w:val="00165060"/>
    <w:rsid w:val="00193CAD"/>
    <w:rsid w:val="001A6075"/>
    <w:rsid w:val="001B034C"/>
    <w:rsid w:val="001B0FBA"/>
    <w:rsid w:val="001B4AA0"/>
    <w:rsid w:val="001B5B67"/>
    <w:rsid w:val="001D67D7"/>
    <w:rsid w:val="001E6EBC"/>
    <w:rsid w:val="001F1033"/>
    <w:rsid w:val="001F5E81"/>
    <w:rsid w:val="00200050"/>
    <w:rsid w:val="002076E2"/>
    <w:rsid w:val="00213EE2"/>
    <w:rsid w:val="00222897"/>
    <w:rsid w:val="00233270"/>
    <w:rsid w:val="00233D4B"/>
    <w:rsid w:val="00237469"/>
    <w:rsid w:val="00245C9D"/>
    <w:rsid w:val="002533EB"/>
    <w:rsid w:val="002646EB"/>
    <w:rsid w:val="00270A23"/>
    <w:rsid w:val="002771DF"/>
    <w:rsid w:val="00285C67"/>
    <w:rsid w:val="002979E3"/>
    <w:rsid w:val="002A56BB"/>
    <w:rsid w:val="002C03B7"/>
    <w:rsid w:val="002F7A56"/>
    <w:rsid w:val="00310BAF"/>
    <w:rsid w:val="003125B2"/>
    <w:rsid w:val="00313D25"/>
    <w:rsid w:val="00320C96"/>
    <w:rsid w:val="00321356"/>
    <w:rsid w:val="0032340B"/>
    <w:rsid w:val="003504CD"/>
    <w:rsid w:val="00350E08"/>
    <w:rsid w:val="00360426"/>
    <w:rsid w:val="00361483"/>
    <w:rsid w:val="00362E7A"/>
    <w:rsid w:val="00364EDF"/>
    <w:rsid w:val="0036536A"/>
    <w:rsid w:val="00371C3D"/>
    <w:rsid w:val="00383F8E"/>
    <w:rsid w:val="003867DD"/>
    <w:rsid w:val="0039220E"/>
    <w:rsid w:val="003949FB"/>
    <w:rsid w:val="003B4EB2"/>
    <w:rsid w:val="003C22FB"/>
    <w:rsid w:val="003D313E"/>
    <w:rsid w:val="003E20F2"/>
    <w:rsid w:val="003E683B"/>
    <w:rsid w:val="00401F4C"/>
    <w:rsid w:val="00432E27"/>
    <w:rsid w:val="00436B06"/>
    <w:rsid w:val="0044725D"/>
    <w:rsid w:val="00447E0B"/>
    <w:rsid w:val="0045033D"/>
    <w:rsid w:val="0045655A"/>
    <w:rsid w:val="004572EB"/>
    <w:rsid w:val="00463BA6"/>
    <w:rsid w:val="004661BE"/>
    <w:rsid w:val="0047017C"/>
    <w:rsid w:val="004707EF"/>
    <w:rsid w:val="00470F8B"/>
    <w:rsid w:val="00473E2F"/>
    <w:rsid w:val="004810D3"/>
    <w:rsid w:val="004842C7"/>
    <w:rsid w:val="004857D0"/>
    <w:rsid w:val="00494E66"/>
    <w:rsid w:val="004A4A5C"/>
    <w:rsid w:val="004B7626"/>
    <w:rsid w:val="004C38B0"/>
    <w:rsid w:val="004C5A5C"/>
    <w:rsid w:val="004D1BD9"/>
    <w:rsid w:val="004E47D3"/>
    <w:rsid w:val="004E71A9"/>
    <w:rsid w:val="004F73D7"/>
    <w:rsid w:val="00502005"/>
    <w:rsid w:val="005172AC"/>
    <w:rsid w:val="005272CA"/>
    <w:rsid w:val="005353A1"/>
    <w:rsid w:val="00541156"/>
    <w:rsid w:val="00565D5D"/>
    <w:rsid w:val="005939E5"/>
    <w:rsid w:val="00597B6F"/>
    <w:rsid w:val="005B1824"/>
    <w:rsid w:val="005E0AFF"/>
    <w:rsid w:val="005F287B"/>
    <w:rsid w:val="005F59F9"/>
    <w:rsid w:val="005F7D3A"/>
    <w:rsid w:val="00603A2E"/>
    <w:rsid w:val="006109E8"/>
    <w:rsid w:val="00610C59"/>
    <w:rsid w:val="006156CC"/>
    <w:rsid w:val="0062205D"/>
    <w:rsid w:val="006249A5"/>
    <w:rsid w:val="0063323F"/>
    <w:rsid w:val="00635E27"/>
    <w:rsid w:val="006414A3"/>
    <w:rsid w:val="006545A8"/>
    <w:rsid w:val="006574D9"/>
    <w:rsid w:val="006607E1"/>
    <w:rsid w:val="006627D6"/>
    <w:rsid w:val="0067736B"/>
    <w:rsid w:val="006838F2"/>
    <w:rsid w:val="00691544"/>
    <w:rsid w:val="006B5DBC"/>
    <w:rsid w:val="006B6613"/>
    <w:rsid w:val="006C0AB4"/>
    <w:rsid w:val="006F490D"/>
    <w:rsid w:val="006F7405"/>
    <w:rsid w:val="007047D0"/>
    <w:rsid w:val="00716B5A"/>
    <w:rsid w:val="007469C2"/>
    <w:rsid w:val="00751D18"/>
    <w:rsid w:val="007573FC"/>
    <w:rsid w:val="007625B5"/>
    <w:rsid w:val="007816A5"/>
    <w:rsid w:val="0078184C"/>
    <w:rsid w:val="00786DBB"/>
    <w:rsid w:val="0079347E"/>
    <w:rsid w:val="007B052A"/>
    <w:rsid w:val="007B0BAE"/>
    <w:rsid w:val="007B2506"/>
    <w:rsid w:val="007B599F"/>
    <w:rsid w:val="007B7145"/>
    <w:rsid w:val="007B7ED7"/>
    <w:rsid w:val="007C027D"/>
    <w:rsid w:val="007D6D30"/>
    <w:rsid w:val="007E08F6"/>
    <w:rsid w:val="007F76EA"/>
    <w:rsid w:val="007F7895"/>
    <w:rsid w:val="00812AF9"/>
    <w:rsid w:val="0082371D"/>
    <w:rsid w:val="008237C6"/>
    <w:rsid w:val="00834132"/>
    <w:rsid w:val="008450A7"/>
    <w:rsid w:val="0086673A"/>
    <w:rsid w:val="00872CC1"/>
    <w:rsid w:val="00875A91"/>
    <w:rsid w:val="00877F61"/>
    <w:rsid w:val="0089338F"/>
    <w:rsid w:val="0089533A"/>
    <w:rsid w:val="00896167"/>
    <w:rsid w:val="00897B25"/>
    <w:rsid w:val="008A16A6"/>
    <w:rsid w:val="008B6570"/>
    <w:rsid w:val="008C7597"/>
    <w:rsid w:val="008D0133"/>
    <w:rsid w:val="008D3C26"/>
    <w:rsid w:val="008D521D"/>
    <w:rsid w:val="008D5D6C"/>
    <w:rsid w:val="008D6FAB"/>
    <w:rsid w:val="008E6614"/>
    <w:rsid w:val="008F1349"/>
    <w:rsid w:val="008F62F8"/>
    <w:rsid w:val="0093746F"/>
    <w:rsid w:val="0094575F"/>
    <w:rsid w:val="009659BF"/>
    <w:rsid w:val="009762BE"/>
    <w:rsid w:val="00980460"/>
    <w:rsid w:val="0099788C"/>
    <w:rsid w:val="009A0932"/>
    <w:rsid w:val="009A2306"/>
    <w:rsid w:val="009A58F0"/>
    <w:rsid w:val="009B3A5C"/>
    <w:rsid w:val="009D225A"/>
    <w:rsid w:val="009E1FA9"/>
    <w:rsid w:val="009E2293"/>
    <w:rsid w:val="009E2EE9"/>
    <w:rsid w:val="009E4AC4"/>
    <w:rsid w:val="009F60E9"/>
    <w:rsid w:val="00A01805"/>
    <w:rsid w:val="00A10D64"/>
    <w:rsid w:val="00A17D0C"/>
    <w:rsid w:val="00A344E0"/>
    <w:rsid w:val="00A43482"/>
    <w:rsid w:val="00A533DB"/>
    <w:rsid w:val="00A71905"/>
    <w:rsid w:val="00A7403B"/>
    <w:rsid w:val="00AA4140"/>
    <w:rsid w:val="00AA7564"/>
    <w:rsid w:val="00AB2205"/>
    <w:rsid w:val="00AB2E32"/>
    <w:rsid w:val="00AC37F6"/>
    <w:rsid w:val="00AD7C9E"/>
    <w:rsid w:val="00AE5822"/>
    <w:rsid w:val="00B00E0E"/>
    <w:rsid w:val="00B054E0"/>
    <w:rsid w:val="00B26907"/>
    <w:rsid w:val="00B32F8F"/>
    <w:rsid w:val="00B35CAA"/>
    <w:rsid w:val="00B412BB"/>
    <w:rsid w:val="00B45607"/>
    <w:rsid w:val="00B52737"/>
    <w:rsid w:val="00B64AB9"/>
    <w:rsid w:val="00B66554"/>
    <w:rsid w:val="00B77FE2"/>
    <w:rsid w:val="00B8037F"/>
    <w:rsid w:val="00B904EF"/>
    <w:rsid w:val="00B96A49"/>
    <w:rsid w:val="00BA05BC"/>
    <w:rsid w:val="00BA16C3"/>
    <w:rsid w:val="00BA3B46"/>
    <w:rsid w:val="00BA3FD8"/>
    <w:rsid w:val="00BA72F6"/>
    <w:rsid w:val="00BB1801"/>
    <w:rsid w:val="00BB67F1"/>
    <w:rsid w:val="00BC2DDE"/>
    <w:rsid w:val="00BC6392"/>
    <w:rsid w:val="00BD3AC1"/>
    <w:rsid w:val="00BD5469"/>
    <w:rsid w:val="00BD5813"/>
    <w:rsid w:val="00BD7EA8"/>
    <w:rsid w:val="00BF180B"/>
    <w:rsid w:val="00BF27B9"/>
    <w:rsid w:val="00BF6861"/>
    <w:rsid w:val="00BF6AEB"/>
    <w:rsid w:val="00C13E2C"/>
    <w:rsid w:val="00C229AC"/>
    <w:rsid w:val="00C35601"/>
    <w:rsid w:val="00C42D33"/>
    <w:rsid w:val="00C54B02"/>
    <w:rsid w:val="00C54E4F"/>
    <w:rsid w:val="00C56C26"/>
    <w:rsid w:val="00C73828"/>
    <w:rsid w:val="00C90D3E"/>
    <w:rsid w:val="00CA3351"/>
    <w:rsid w:val="00CA4EAC"/>
    <w:rsid w:val="00CD6349"/>
    <w:rsid w:val="00CE2772"/>
    <w:rsid w:val="00CF02B0"/>
    <w:rsid w:val="00CF1A5C"/>
    <w:rsid w:val="00D07575"/>
    <w:rsid w:val="00D121D8"/>
    <w:rsid w:val="00D15B76"/>
    <w:rsid w:val="00D20475"/>
    <w:rsid w:val="00D208A2"/>
    <w:rsid w:val="00D219F8"/>
    <w:rsid w:val="00D5015B"/>
    <w:rsid w:val="00D610C5"/>
    <w:rsid w:val="00D6142F"/>
    <w:rsid w:val="00D741DB"/>
    <w:rsid w:val="00D85197"/>
    <w:rsid w:val="00DB71D4"/>
    <w:rsid w:val="00DC39EA"/>
    <w:rsid w:val="00DE2E86"/>
    <w:rsid w:val="00DE70D3"/>
    <w:rsid w:val="00DE7936"/>
    <w:rsid w:val="00DF219A"/>
    <w:rsid w:val="00DF2BEB"/>
    <w:rsid w:val="00E012D7"/>
    <w:rsid w:val="00E0490B"/>
    <w:rsid w:val="00E05E70"/>
    <w:rsid w:val="00E117EC"/>
    <w:rsid w:val="00E15591"/>
    <w:rsid w:val="00E23B5F"/>
    <w:rsid w:val="00E32464"/>
    <w:rsid w:val="00E45187"/>
    <w:rsid w:val="00E478E3"/>
    <w:rsid w:val="00E545A1"/>
    <w:rsid w:val="00E57D84"/>
    <w:rsid w:val="00E602A3"/>
    <w:rsid w:val="00E75863"/>
    <w:rsid w:val="00E8192A"/>
    <w:rsid w:val="00E90E78"/>
    <w:rsid w:val="00E943A8"/>
    <w:rsid w:val="00EA13FC"/>
    <w:rsid w:val="00EB5775"/>
    <w:rsid w:val="00EC1F8F"/>
    <w:rsid w:val="00EC430B"/>
    <w:rsid w:val="00ED7870"/>
    <w:rsid w:val="00EE07C0"/>
    <w:rsid w:val="00EF5172"/>
    <w:rsid w:val="00F04EE6"/>
    <w:rsid w:val="00F12A0B"/>
    <w:rsid w:val="00F45D84"/>
    <w:rsid w:val="00F5469B"/>
    <w:rsid w:val="00F56C9D"/>
    <w:rsid w:val="00F83C11"/>
    <w:rsid w:val="00F83F29"/>
    <w:rsid w:val="00F87C6B"/>
    <w:rsid w:val="00FA1D2E"/>
    <w:rsid w:val="00FB5267"/>
    <w:rsid w:val="00FC4C3D"/>
    <w:rsid w:val="00FD5E88"/>
    <w:rsid w:val="00FE4229"/>
    <w:rsid w:val="00FF0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604B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546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2AC"/>
    <w:rPr>
      <w:color w:val="0000FF" w:themeColor="hyperlink"/>
      <w:u w:val="single"/>
    </w:rPr>
  </w:style>
  <w:style w:type="paragraph" w:styleId="NormalWeb">
    <w:name w:val="Normal (Web)"/>
    <w:basedOn w:val="Normal"/>
    <w:uiPriority w:val="99"/>
    <w:semiHidden/>
    <w:unhideWhenUsed/>
    <w:rsid w:val="00BA3B46"/>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BA3B46"/>
    <w:rPr>
      <w:color w:val="800080" w:themeColor="followedHyperlink"/>
      <w:u w:val="single"/>
    </w:rPr>
  </w:style>
  <w:style w:type="paragraph" w:styleId="ListParagraph">
    <w:name w:val="List Paragraph"/>
    <w:basedOn w:val="Normal"/>
    <w:uiPriority w:val="34"/>
    <w:qFormat/>
    <w:rsid w:val="00BA3B46"/>
    <w:pPr>
      <w:ind w:left="720"/>
      <w:contextualSpacing/>
    </w:pPr>
  </w:style>
  <w:style w:type="paragraph" w:styleId="BalloonText">
    <w:name w:val="Balloon Text"/>
    <w:basedOn w:val="Normal"/>
    <w:link w:val="BalloonTextChar"/>
    <w:uiPriority w:val="99"/>
    <w:semiHidden/>
    <w:unhideWhenUsed/>
    <w:rsid w:val="00DF21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219A"/>
    <w:rPr>
      <w:rFonts w:ascii="Lucida Grande" w:hAnsi="Lucida Grande" w:cs="Lucida Grande"/>
      <w:sz w:val="18"/>
      <w:szCs w:val="18"/>
    </w:rPr>
  </w:style>
  <w:style w:type="character" w:customStyle="1" w:styleId="Heading1Char">
    <w:name w:val="Heading 1 Char"/>
    <w:basedOn w:val="DefaultParagraphFont"/>
    <w:link w:val="Heading1"/>
    <w:uiPriority w:val="9"/>
    <w:rsid w:val="00BD5469"/>
    <w:rPr>
      <w:rFonts w:ascii="Times" w:hAnsi="Times"/>
      <w:b/>
      <w:bCs/>
      <w:kern w:val="36"/>
      <w:sz w:val="48"/>
      <w:szCs w:val="48"/>
    </w:rPr>
  </w:style>
  <w:style w:type="table" w:styleId="LightShading">
    <w:name w:val="Light Shading"/>
    <w:basedOn w:val="TableNormal"/>
    <w:uiPriority w:val="60"/>
    <w:rsid w:val="00BD54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BF27B9"/>
    <w:rPr>
      <w:sz w:val="18"/>
      <w:szCs w:val="18"/>
    </w:rPr>
  </w:style>
  <w:style w:type="paragraph" w:styleId="CommentText">
    <w:name w:val="annotation text"/>
    <w:basedOn w:val="Normal"/>
    <w:link w:val="CommentTextChar"/>
    <w:uiPriority w:val="99"/>
    <w:semiHidden/>
    <w:unhideWhenUsed/>
    <w:rsid w:val="00BF27B9"/>
  </w:style>
  <w:style w:type="character" w:customStyle="1" w:styleId="CommentTextChar">
    <w:name w:val="Comment Text Char"/>
    <w:basedOn w:val="DefaultParagraphFont"/>
    <w:link w:val="CommentText"/>
    <w:uiPriority w:val="99"/>
    <w:semiHidden/>
    <w:rsid w:val="00BF27B9"/>
  </w:style>
  <w:style w:type="paragraph" w:styleId="CommentSubject">
    <w:name w:val="annotation subject"/>
    <w:basedOn w:val="CommentText"/>
    <w:next w:val="CommentText"/>
    <w:link w:val="CommentSubjectChar"/>
    <w:uiPriority w:val="99"/>
    <w:semiHidden/>
    <w:unhideWhenUsed/>
    <w:rsid w:val="00BF27B9"/>
    <w:rPr>
      <w:b/>
      <w:bCs/>
      <w:sz w:val="20"/>
      <w:szCs w:val="20"/>
    </w:rPr>
  </w:style>
  <w:style w:type="character" w:customStyle="1" w:styleId="CommentSubjectChar">
    <w:name w:val="Comment Subject Char"/>
    <w:basedOn w:val="CommentTextChar"/>
    <w:link w:val="CommentSubject"/>
    <w:uiPriority w:val="99"/>
    <w:semiHidden/>
    <w:rsid w:val="00BF27B9"/>
    <w:rPr>
      <w:b/>
      <w:bCs/>
      <w:sz w:val="20"/>
      <w:szCs w:val="20"/>
    </w:rPr>
  </w:style>
  <w:style w:type="character" w:styleId="LineNumber">
    <w:name w:val="line number"/>
    <w:basedOn w:val="DefaultParagraphFont"/>
    <w:uiPriority w:val="99"/>
    <w:semiHidden/>
    <w:unhideWhenUsed/>
    <w:rsid w:val="00D610C5"/>
  </w:style>
  <w:style w:type="paragraph" w:styleId="Header">
    <w:name w:val="header"/>
    <w:basedOn w:val="Normal"/>
    <w:link w:val="HeaderChar"/>
    <w:uiPriority w:val="99"/>
    <w:unhideWhenUsed/>
    <w:rsid w:val="004842C7"/>
    <w:pPr>
      <w:tabs>
        <w:tab w:val="center" w:pos="4320"/>
        <w:tab w:val="right" w:pos="8640"/>
      </w:tabs>
    </w:pPr>
  </w:style>
  <w:style w:type="character" w:customStyle="1" w:styleId="HeaderChar">
    <w:name w:val="Header Char"/>
    <w:basedOn w:val="DefaultParagraphFont"/>
    <w:link w:val="Header"/>
    <w:uiPriority w:val="99"/>
    <w:rsid w:val="004842C7"/>
  </w:style>
  <w:style w:type="paragraph" w:styleId="Footer">
    <w:name w:val="footer"/>
    <w:basedOn w:val="Normal"/>
    <w:link w:val="FooterChar"/>
    <w:uiPriority w:val="99"/>
    <w:unhideWhenUsed/>
    <w:rsid w:val="004842C7"/>
    <w:pPr>
      <w:tabs>
        <w:tab w:val="center" w:pos="4320"/>
        <w:tab w:val="right" w:pos="8640"/>
      </w:tabs>
    </w:pPr>
  </w:style>
  <w:style w:type="character" w:customStyle="1" w:styleId="FooterChar">
    <w:name w:val="Footer Char"/>
    <w:basedOn w:val="DefaultParagraphFont"/>
    <w:link w:val="Footer"/>
    <w:uiPriority w:val="99"/>
    <w:rsid w:val="004842C7"/>
  </w:style>
  <w:style w:type="paragraph" w:styleId="Revision">
    <w:name w:val="Revision"/>
    <w:hidden/>
    <w:uiPriority w:val="99"/>
    <w:semiHidden/>
    <w:rsid w:val="000E6AAD"/>
  </w:style>
  <w:style w:type="character" w:customStyle="1" w:styleId="apple-converted-space">
    <w:name w:val="apple-converted-space"/>
    <w:basedOn w:val="DefaultParagraphFont"/>
    <w:rsid w:val="000A1887"/>
  </w:style>
  <w:style w:type="paragraph" w:customStyle="1" w:styleId="Teaser">
    <w:name w:val="Teaser"/>
    <w:basedOn w:val="Normal"/>
    <w:rsid w:val="006B6613"/>
    <w:pPr>
      <w:spacing w:before="120"/>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546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2AC"/>
    <w:rPr>
      <w:color w:val="0000FF" w:themeColor="hyperlink"/>
      <w:u w:val="single"/>
    </w:rPr>
  </w:style>
  <w:style w:type="paragraph" w:styleId="NormalWeb">
    <w:name w:val="Normal (Web)"/>
    <w:basedOn w:val="Normal"/>
    <w:uiPriority w:val="99"/>
    <w:semiHidden/>
    <w:unhideWhenUsed/>
    <w:rsid w:val="00BA3B46"/>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BA3B46"/>
    <w:rPr>
      <w:color w:val="800080" w:themeColor="followedHyperlink"/>
      <w:u w:val="single"/>
    </w:rPr>
  </w:style>
  <w:style w:type="paragraph" w:styleId="ListParagraph">
    <w:name w:val="List Paragraph"/>
    <w:basedOn w:val="Normal"/>
    <w:uiPriority w:val="34"/>
    <w:qFormat/>
    <w:rsid w:val="00BA3B46"/>
    <w:pPr>
      <w:ind w:left="720"/>
      <w:contextualSpacing/>
    </w:pPr>
  </w:style>
  <w:style w:type="paragraph" w:styleId="BalloonText">
    <w:name w:val="Balloon Text"/>
    <w:basedOn w:val="Normal"/>
    <w:link w:val="BalloonTextChar"/>
    <w:uiPriority w:val="99"/>
    <w:semiHidden/>
    <w:unhideWhenUsed/>
    <w:rsid w:val="00DF21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219A"/>
    <w:rPr>
      <w:rFonts w:ascii="Lucida Grande" w:hAnsi="Lucida Grande" w:cs="Lucida Grande"/>
      <w:sz w:val="18"/>
      <w:szCs w:val="18"/>
    </w:rPr>
  </w:style>
  <w:style w:type="character" w:customStyle="1" w:styleId="Heading1Char">
    <w:name w:val="Heading 1 Char"/>
    <w:basedOn w:val="DefaultParagraphFont"/>
    <w:link w:val="Heading1"/>
    <w:uiPriority w:val="9"/>
    <w:rsid w:val="00BD5469"/>
    <w:rPr>
      <w:rFonts w:ascii="Times" w:hAnsi="Times"/>
      <w:b/>
      <w:bCs/>
      <w:kern w:val="36"/>
      <w:sz w:val="48"/>
      <w:szCs w:val="48"/>
    </w:rPr>
  </w:style>
  <w:style w:type="table" w:styleId="LightShading">
    <w:name w:val="Light Shading"/>
    <w:basedOn w:val="TableNormal"/>
    <w:uiPriority w:val="60"/>
    <w:rsid w:val="00BD54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BF27B9"/>
    <w:rPr>
      <w:sz w:val="18"/>
      <w:szCs w:val="18"/>
    </w:rPr>
  </w:style>
  <w:style w:type="paragraph" w:styleId="CommentText">
    <w:name w:val="annotation text"/>
    <w:basedOn w:val="Normal"/>
    <w:link w:val="CommentTextChar"/>
    <w:uiPriority w:val="99"/>
    <w:semiHidden/>
    <w:unhideWhenUsed/>
    <w:rsid w:val="00BF27B9"/>
  </w:style>
  <w:style w:type="character" w:customStyle="1" w:styleId="CommentTextChar">
    <w:name w:val="Comment Text Char"/>
    <w:basedOn w:val="DefaultParagraphFont"/>
    <w:link w:val="CommentText"/>
    <w:uiPriority w:val="99"/>
    <w:semiHidden/>
    <w:rsid w:val="00BF27B9"/>
  </w:style>
  <w:style w:type="paragraph" w:styleId="CommentSubject">
    <w:name w:val="annotation subject"/>
    <w:basedOn w:val="CommentText"/>
    <w:next w:val="CommentText"/>
    <w:link w:val="CommentSubjectChar"/>
    <w:uiPriority w:val="99"/>
    <w:semiHidden/>
    <w:unhideWhenUsed/>
    <w:rsid w:val="00BF27B9"/>
    <w:rPr>
      <w:b/>
      <w:bCs/>
      <w:sz w:val="20"/>
      <w:szCs w:val="20"/>
    </w:rPr>
  </w:style>
  <w:style w:type="character" w:customStyle="1" w:styleId="CommentSubjectChar">
    <w:name w:val="Comment Subject Char"/>
    <w:basedOn w:val="CommentTextChar"/>
    <w:link w:val="CommentSubject"/>
    <w:uiPriority w:val="99"/>
    <w:semiHidden/>
    <w:rsid w:val="00BF27B9"/>
    <w:rPr>
      <w:b/>
      <w:bCs/>
      <w:sz w:val="20"/>
      <w:szCs w:val="20"/>
    </w:rPr>
  </w:style>
  <w:style w:type="character" w:styleId="LineNumber">
    <w:name w:val="line number"/>
    <w:basedOn w:val="DefaultParagraphFont"/>
    <w:uiPriority w:val="99"/>
    <w:semiHidden/>
    <w:unhideWhenUsed/>
    <w:rsid w:val="00D610C5"/>
  </w:style>
  <w:style w:type="paragraph" w:styleId="Header">
    <w:name w:val="header"/>
    <w:basedOn w:val="Normal"/>
    <w:link w:val="HeaderChar"/>
    <w:uiPriority w:val="99"/>
    <w:unhideWhenUsed/>
    <w:rsid w:val="004842C7"/>
    <w:pPr>
      <w:tabs>
        <w:tab w:val="center" w:pos="4320"/>
        <w:tab w:val="right" w:pos="8640"/>
      </w:tabs>
    </w:pPr>
  </w:style>
  <w:style w:type="character" w:customStyle="1" w:styleId="HeaderChar">
    <w:name w:val="Header Char"/>
    <w:basedOn w:val="DefaultParagraphFont"/>
    <w:link w:val="Header"/>
    <w:uiPriority w:val="99"/>
    <w:rsid w:val="004842C7"/>
  </w:style>
  <w:style w:type="paragraph" w:styleId="Footer">
    <w:name w:val="footer"/>
    <w:basedOn w:val="Normal"/>
    <w:link w:val="FooterChar"/>
    <w:uiPriority w:val="99"/>
    <w:unhideWhenUsed/>
    <w:rsid w:val="004842C7"/>
    <w:pPr>
      <w:tabs>
        <w:tab w:val="center" w:pos="4320"/>
        <w:tab w:val="right" w:pos="8640"/>
      </w:tabs>
    </w:pPr>
  </w:style>
  <w:style w:type="character" w:customStyle="1" w:styleId="FooterChar">
    <w:name w:val="Footer Char"/>
    <w:basedOn w:val="DefaultParagraphFont"/>
    <w:link w:val="Footer"/>
    <w:uiPriority w:val="99"/>
    <w:rsid w:val="004842C7"/>
  </w:style>
  <w:style w:type="paragraph" w:styleId="Revision">
    <w:name w:val="Revision"/>
    <w:hidden/>
    <w:uiPriority w:val="99"/>
    <w:semiHidden/>
    <w:rsid w:val="000E6AAD"/>
  </w:style>
  <w:style w:type="character" w:customStyle="1" w:styleId="apple-converted-space">
    <w:name w:val="apple-converted-space"/>
    <w:basedOn w:val="DefaultParagraphFont"/>
    <w:rsid w:val="000A1887"/>
  </w:style>
  <w:style w:type="paragraph" w:customStyle="1" w:styleId="Teaser">
    <w:name w:val="Teaser"/>
    <w:basedOn w:val="Normal"/>
    <w:rsid w:val="006B6613"/>
    <w:pPr>
      <w:spacing w:before="12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48397">
      <w:bodyDiv w:val="1"/>
      <w:marLeft w:val="0"/>
      <w:marRight w:val="0"/>
      <w:marTop w:val="0"/>
      <w:marBottom w:val="0"/>
      <w:divBdr>
        <w:top w:val="none" w:sz="0" w:space="0" w:color="auto"/>
        <w:left w:val="none" w:sz="0" w:space="0" w:color="auto"/>
        <w:bottom w:val="none" w:sz="0" w:space="0" w:color="auto"/>
        <w:right w:val="none" w:sz="0" w:space="0" w:color="auto"/>
      </w:divBdr>
    </w:div>
    <w:div w:id="157769668">
      <w:bodyDiv w:val="1"/>
      <w:marLeft w:val="0"/>
      <w:marRight w:val="0"/>
      <w:marTop w:val="0"/>
      <w:marBottom w:val="0"/>
      <w:divBdr>
        <w:top w:val="none" w:sz="0" w:space="0" w:color="auto"/>
        <w:left w:val="none" w:sz="0" w:space="0" w:color="auto"/>
        <w:bottom w:val="none" w:sz="0" w:space="0" w:color="auto"/>
        <w:right w:val="none" w:sz="0" w:space="0" w:color="auto"/>
      </w:divBdr>
    </w:div>
    <w:div w:id="160585674">
      <w:bodyDiv w:val="1"/>
      <w:marLeft w:val="0"/>
      <w:marRight w:val="0"/>
      <w:marTop w:val="0"/>
      <w:marBottom w:val="0"/>
      <w:divBdr>
        <w:top w:val="none" w:sz="0" w:space="0" w:color="auto"/>
        <w:left w:val="none" w:sz="0" w:space="0" w:color="auto"/>
        <w:bottom w:val="none" w:sz="0" w:space="0" w:color="auto"/>
        <w:right w:val="none" w:sz="0" w:space="0" w:color="auto"/>
      </w:divBdr>
    </w:div>
    <w:div w:id="517353868">
      <w:bodyDiv w:val="1"/>
      <w:marLeft w:val="0"/>
      <w:marRight w:val="0"/>
      <w:marTop w:val="0"/>
      <w:marBottom w:val="0"/>
      <w:divBdr>
        <w:top w:val="none" w:sz="0" w:space="0" w:color="auto"/>
        <w:left w:val="none" w:sz="0" w:space="0" w:color="auto"/>
        <w:bottom w:val="none" w:sz="0" w:space="0" w:color="auto"/>
        <w:right w:val="none" w:sz="0" w:space="0" w:color="auto"/>
      </w:divBdr>
    </w:div>
    <w:div w:id="538934511">
      <w:bodyDiv w:val="1"/>
      <w:marLeft w:val="0"/>
      <w:marRight w:val="0"/>
      <w:marTop w:val="0"/>
      <w:marBottom w:val="0"/>
      <w:divBdr>
        <w:top w:val="none" w:sz="0" w:space="0" w:color="auto"/>
        <w:left w:val="none" w:sz="0" w:space="0" w:color="auto"/>
        <w:bottom w:val="none" w:sz="0" w:space="0" w:color="auto"/>
        <w:right w:val="none" w:sz="0" w:space="0" w:color="auto"/>
      </w:divBdr>
      <w:divsChild>
        <w:div w:id="703677512">
          <w:marLeft w:val="0"/>
          <w:marRight w:val="0"/>
          <w:marTop w:val="0"/>
          <w:marBottom w:val="0"/>
          <w:divBdr>
            <w:top w:val="none" w:sz="0" w:space="0" w:color="auto"/>
            <w:left w:val="none" w:sz="0" w:space="0" w:color="auto"/>
            <w:bottom w:val="none" w:sz="0" w:space="0" w:color="auto"/>
            <w:right w:val="none" w:sz="0" w:space="0" w:color="auto"/>
          </w:divBdr>
          <w:divsChild>
            <w:div w:id="652754766">
              <w:marLeft w:val="0"/>
              <w:marRight w:val="0"/>
              <w:marTop w:val="0"/>
              <w:marBottom w:val="0"/>
              <w:divBdr>
                <w:top w:val="none" w:sz="0" w:space="0" w:color="auto"/>
                <w:left w:val="none" w:sz="0" w:space="0" w:color="auto"/>
                <w:bottom w:val="none" w:sz="0" w:space="0" w:color="auto"/>
                <w:right w:val="none" w:sz="0" w:space="0" w:color="auto"/>
              </w:divBdr>
              <w:divsChild>
                <w:div w:id="12548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93100">
      <w:bodyDiv w:val="1"/>
      <w:marLeft w:val="0"/>
      <w:marRight w:val="0"/>
      <w:marTop w:val="0"/>
      <w:marBottom w:val="0"/>
      <w:divBdr>
        <w:top w:val="none" w:sz="0" w:space="0" w:color="auto"/>
        <w:left w:val="none" w:sz="0" w:space="0" w:color="auto"/>
        <w:bottom w:val="none" w:sz="0" w:space="0" w:color="auto"/>
        <w:right w:val="none" w:sz="0" w:space="0" w:color="auto"/>
      </w:divBdr>
    </w:div>
    <w:div w:id="863176688">
      <w:bodyDiv w:val="1"/>
      <w:marLeft w:val="0"/>
      <w:marRight w:val="0"/>
      <w:marTop w:val="0"/>
      <w:marBottom w:val="0"/>
      <w:divBdr>
        <w:top w:val="none" w:sz="0" w:space="0" w:color="auto"/>
        <w:left w:val="none" w:sz="0" w:space="0" w:color="auto"/>
        <w:bottom w:val="none" w:sz="0" w:space="0" w:color="auto"/>
        <w:right w:val="none" w:sz="0" w:space="0" w:color="auto"/>
      </w:divBdr>
    </w:div>
    <w:div w:id="979502309">
      <w:bodyDiv w:val="1"/>
      <w:marLeft w:val="0"/>
      <w:marRight w:val="0"/>
      <w:marTop w:val="0"/>
      <w:marBottom w:val="0"/>
      <w:divBdr>
        <w:top w:val="none" w:sz="0" w:space="0" w:color="auto"/>
        <w:left w:val="none" w:sz="0" w:space="0" w:color="auto"/>
        <w:bottom w:val="none" w:sz="0" w:space="0" w:color="auto"/>
        <w:right w:val="none" w:sz="0" w:space="0" w:color="auto"/>
      </w:divBdr>
    </w:div>
    <w:div w:id="1051543173">
      <w:bodyDiv w:val="1"/>
      <w:marLeft w:val="0"/>
      <w:marRight w:val="0"/>
      <w:marTop w:val="0"/>
      <w:marBottom w:val="0"/>
      <w:divBdr>
        <w:top w:val="none" w:sz="0" w:space="0" w:color="auto"/>
        <w:left w:val="none" w:sz="0" w:space="0" w:color="auto"/>
        <w:bottom w:val="none" w:sz="0" w:space="0" w:color="auto"/>
        <w:right w:val="none" w:sz="0" w:space="0" w:color="auto"/>
      </w:divBdr>
    </w:div>
    <w:div w:id="1121877077">
      <w:bodyDiv w:val="1"/>
      <w:marLeft w:val="0"/>
      <w:marRight w:val="0"/>
      <w:marTop w:val="0"/>
      <w:marBottom w:val="0"/>
      <w:divBdr>
        <w:top w:val="none" w:sz="0" w:space="0" w:color="auto"/>
        <w:left w:val="none" w:sz="0" w:space="0" w:color="auto"/>
        <w:bottom w:val="none" w:sz="0" w:space="0" w:color="auto"/>
        <w:right w:val="none" w:sz="0" w:space="0" w:color="auto"/>
      </w:divBdr>
    </w:div>
    <w:div w:id="1346321442">
      <w:bodyDiv w:val="1"/>
      <w:marLeft w:val="0"/>
      <w:marRight w:val="0"/>
      <w:marTop w:val="0"/>
      <w:marBottom w:val="0"/>
      <w:divBdr>
        <w:top w:val="none" w:sz="0" w:space="0" w:color="auto"/>
        <w:left w:val="none" w:sz="0" w:space="0" w:color="auto"/>
        <w:bottom w:val="none" w:sz="0" w:space="0" w:color="auto"/>
        <w:right w:val="none" w:sz="0" w:space="0" w:color="auto"/>
      </w:divBdr>
      <w:divsChild>
        <w:div w:id="43262296">
          <w:marLeft w:val="0"/>
          <w:marRight w:val="0"/>
          <w:marTop w:val="0"/>
          <w:marBottom w:val="0"/>
          <w:divBdr>
            <w:top w:val="none" w:sz="0" w:space="0" w:color="auto"/>
            <w:left w:val="none" w:sz="0" w:space="0" w:color="auto"/>
            <w:bottom w:val="none" w:sz="0" w:space="0" w:color="auto"/>
            <w:right w:val="none" w:sz="0" w:space="0" w:color="auto"/>
          </w:divBdr>
          <w:divsChild>
            <w:div w:id="2110352111">
              <w:marLeft w:val="0"/>
              <w:marRight w:val="0"/>
              <w:marTop w:val="0"/>
              <w:marBottom w:val="0"/>
              <w:divBdr>
                <w:top w:val="none" w:sz="0" w:space="0" w:color="auto"/>
                <w:left w:val="none" w:sz="0" w:space="0" w:color="auto"/>
                <w:bottom w:val="none" w:sz="0" w:space="0" w:color="auto"/>
                <w:right w:val="none" w:sz="0" w:space="0" w:color="auto"/>
              </w:divBdr>
              <w:divsChild>
                <w:div w:id="11356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5774">
      <w:bodyDiv w:val="1"/>
      <w:marLeft w:val="0"/>
      <w:marRight w:val="0"/>
      <w:marTop w:val="0"/>
      <w:marBottom w:val="0"/>
      <w:divBdr>
        <w:top w:val="none" w:sz="0" w:space="0" w:color="auto"/>
        <w:left w:val="none" w:sz="0" w:space="0" w:color="auto"/>
        <w:bottom w:val="none" w:sz="0" w:space="0" w:color="auto"/>
        <w:right w:val="none" w:sz="0" w:space="0" w:color="auto"/>
      </w:divBdr>
    </w:div>
    <w:div w:id="1632130492">
      <w:bodyDiv w:val="1"/>
      <w:marLeft w:val="0"/>
      <w:marRight w:val="0"/>
      <w:marTop w:val="0"/>
      <w:marBottom w:val="0"/>
      <w:divBdr>
        <w:top w:val="none" w:sz="0" w:space="0" w:color="auto"/>
        <w:left w:val="none" w:sz="0" w:space="0" w:color="auto"/>
        <w:bottom w:val="none" w:sz="0" w:space="0" w:color="auto"/>
        <w:right w:val="none" w:sz="0" w:space="0" w:color="auto"/>
      </w:divBdr>
      <w:divsChild>
        <w:div w:id="1728064754">
          <w:marLeft w:val="0"/>
          <w:marRight w:val="0"/>
          <w:marTop w:val="0"/>
          <w:marBottom w:val="0"/>
          <w:divBdr>
            <w:top w:val="none" w:sz="0" w:space="0" w:color="auto"/>
            <w:left w:val="none" w:sz="0" w:space="0" w:color="auto"/>
            <w:bottom w:val="none" w:sz="0" w:space="0" w:color="auto"/>
            <w:right w:val="none" w:sz="0" w:space="0" w:color="auto"/>
          </w:divBdr>
          <w:divsChild>
            <w:div w:id="360404800">
              <w:marLeft w:val="0"/>
              <w:marRight w:val="0"/>
              <w:marTop w:val="0"/>
              <w:marBottom w:val="0"/>
              <w:divBdr>
                <w:top w:val="none" w:sz="0" w:space="0" w:color="auto"/>
                <w:left w:val="none" w:sz="0" w:space="0" w:color="auto"/>
                <w:bottom w:val="none" w:sz="0" w:space="0" w:color="auto"/>
                <w:right w:val="none" w:sz="0" w:space="0" w:color="auto"/>
              </w:divBdr>
              <w:divsChild>
                <w:div w:id="1230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172209">
      <w:bodyDiv w:val="1"/>
      <w:marLeft w:val="0"/>
      <w:marRight w:val="0"/>
      <w:marTop w:val="0"/>
      <w:marBottom w:val="0"/>
      <w:divBdr>
        <w:top w:val="none" w:sz="0" w:space="0" w:color="auto"/>
        <w:left w:val="none" w:sz="0" w:space="0" w:color="auto"/>
        <w:bottom w:val="none" w:sz="0" w:space="0" w:color="auto"/>
        <w:right w:val="none" w:sz="0" w:space="0" w:color="auto"/>
      </w:divBdr>
    </w:div>
    <w:div w:id="2023313041">
      <w:bodyDiv w:val="1"/>
      <w:marLeft w:val="0"/>
      <w:marRight w:val="0"/>
      <w:marTop w:val="0"/>
      <w:marBottom w:val="0"/>
      <w:divBdr>
        <w:top w:val="none" w:sz="0" w:space="0" w:color="auto"/>
        <w:left w:val="none" w:sz="0" w:space="0" w:color="auto"/>
        <w:bottom w:val="none" w:sz="0" w:space="0" w:color="auto"/>
        <w:right w:val="none" w:sz="0" w:space="0" w:color="auto"/>
      </w:divBdr>
      <w:divsChild>
        <w:div w:id="1378044349">
          <w:marLeft w:val="0"/>
          <w:marRight w:val="0"/>
          <w:marTop w:val="0"/>
          <w:marBottom w:val="0"/>
          <w:divBdr>
            <w:top w:val="none" w:sz="0" w:space="0" w:color="auto"/>
            <w:left w:val="none" w:sz="0" w:space="0" w:color="auto"/>
            <w:bottom w:val="none" w:sz="0" w:space="0" w:color="auto"/>
            <w:right w:val="none" w:sz="0" w:space="0" w:color="auto"/>
          </w:divBdr>
          <w:divsChild>
            <w:div w:id="931008345">
              <w:marLeft w:val="0"/>
              <w:marRight w:val="0"/>
              <w:marTop w:val="0"/>
              <w:marBottom w:val="0"/>
              <w:divBdr>
                <w:top w:val="none" w:sz="0" w:space="0" w:color="auto"/>
                <w:left w:val="none" w:sz="0" w:space="0" w:color="auto"/>
                <w:bottom w:val="none" w:sz="0" w:space="0" w:color="auto"/>
                <w:right w:val="none" w:sz="0" w:space="0" w:color="auto"/>
              </w:divBdr>
              <w:divsChild>
                <w:div w:id="1126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79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12457</Words>
  <Characters>71010</Characters>
  <Application>Microsoft Macintosh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dc:creator>
  <cp:keywords/>
  <dc:description/>
  <cp:lastModifiedBy>Pawel Sierocinski</cp:lastModifiedBy>
  <cp:revision>2</cp:revision>
  <cp:lastPrinted>2016-12-13T13:43:00Z</cp:lastPrinted>
  <dcterms:created xsi:type="dcterms:W3CDTF">2017-01-27T15:13:00Z</dcterms:created>
  <dcterms:modified xsi:type="dcterms:W3CDTF">2017-01-27T15:13:00Z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e531299e-26e8-3ea3-b18a-08b3cd2128f0</vt:lpwstr>
  </property>
  <property fmtid="{D5CDD505-2E9C-101B-9397-08002B2CF9AE}" pid="4" name="Mendeley Citation Style_1">
    <vt:lpwstr>http://www.zotero.org/styles/science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http://csl.mendeley.com/styles/452324571/ecology-letters</vt:lpwstr>
  </property>
  <property fmtid="{D5CDD505-2E9C-101B-9397-08002B2CF9AE}" pid="18" name="Mendeley Recent Style Name 6_1">
    <vt:lpwstr>Ecology Letters - Pawel Sierocinski</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